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9A42" w14:textId="6E080B9B" w:rsidR="007A258E" w:rsidRDefault="007A258E" w:rsidP="007A258E">
      <w:pPr>
        <w:pStyle w:val="Heading1"/>
        <w:tabs>
          <w:tab w:val="left" w:pos="4536"/>
        </w:tabs>
      </w:pPr>
      <w:r>
        <w:t xml:space="preserve">XML </w:t>
      </w:r>
      <w:r w:rsidR="000F02AC">
        <w:t>specifications</w:t>
      </w:r>
      <w:r>
        <w:t xml:space="preserve"> for Codex Sinaiticus</w:t>
      </w:r>
      <w:r w:rsidR="00A80407">
        <w:t xml:space="preserve"> v.1.9</w:t>
      </w:r>
      <w:ins w:id="0" w:author="Hugh Houghton (Theology and Religion)" w:date="2023-04-06T17:56:00Z">
        <w:r w:rsidR="001D1FAF">
          <w:t>2</w:t>
        </w:r>
      </w:ins>
      <w:del w:id="1" w:author="Hugh Houghton (Theology and Religion)" w:date="2023-04-06T17:56:00Z">
        <w:r w:rsidR="00A80407" w:rsidDel="001D1FAF">
          <w:delText>1</w:delText>
        </w:r>
      </w:del>
    </w:p>
    <w:p w14:paraId="1A67B3DD" w14:textId="5C0C0D5C" w:rsidR="007A258E" w:rsidRDefault="000F02AC" w:rsidP="007A258E">
      <w:r>
        <w:t>Initially compiled</w:t>
      </w:r>
      <w:r w:rsidR="007A258E">
        <w:t xml:space="preserve"> for website release of XML transcription 11.11.2011</w:t>
      </w:r>
      <w:r w:rsidR="00BA528C">
        <w:t>, and covering versions 1.0 (6.7.2010) to 1.05 (14.1.2023).</w:t>
      </w:r>
    </w:p>
    <w:p w14:paraId="5CEC0329" w14:textId="4690FF63" w:rsidR="000F02AC" w:rsidRPr="006872E2" w:rsidRDefault="000F02AC" w:rsidP="007A258E">
      <w:r>
        <w:t>This file adjusted to take account of markup changes in v1.9</w:t>
      </w:r>
      <w:ins w:id="2" w:author="Hugh Houghton (Theology and Religion)" w:date="2023-04-06T17:56:00Z">
        <w:r w:rsidR="001D1FAF">
          <w:t>2</w:t>
        </w:r>
      </w:ins>
      <w:del w:id="3" w:author="Hugh Houghton (Theology and Religion)" w:date="2023-04-06T17:56:00Z">
        <w:r w:rsidDel="001D1FAF">
          <w:delText>1</w:delText>
        </w:r>
      </w:del>
      <w:r>
        <w:t xml:space="preserve"> (</w:t>
      </w:r>
      <w:ins w:id="4" w:author="Hugh Houghton (Theology and Religion)" w:date="2023-04-06T17:56:00Z">
        <w:r w:rsidR="001D1FAF">
          <w:t>6</w:t>
        </w:r>
      </w:ins>
      <w:del w:id="5" w:author="Hugh Houghton (Theology and Religion)" w:date="2023-04-06T17:56:00Z">
        <w:r w:rsidDel="001D1FAF">
          <w:delText>3</w:delText>
        </w:r>
      </w:del>
      <w:r>
        <w:t>.</w:t>
      </w:r>
      <w:ins w:id="6" w:author="Hugh Houghton (Theology and Religion)" w:date="2023-04-06T17:56:00Z">
        <w:r w:rsidR="001D1FAF">
          <w:t>4</w:t>
        </w:r>
      </w:ins>
      <w:del w:id="7" w:author="Hugh Houghton (Theology and Religion)" w:date="2023-04-06T17:56:00Z">
        <w:r w:rsidDel="001D1FAF">
          <w:delText>2</w:delText>
        </w:r>
      </w:del>
      <w:r>
        <w:t>.2023)</w:t>
      </w:r>
      <w:r w:rsidR="004165D0">
        <w:t>, a beta version working towards the second release.</w:t>
      </w:r>
    </w:p>
    <w:p w14:paraId="176BEFB1" w14:textId="77777777" w:rsidR="007A258E" w:rsidRDefault="007A258E" w:rsidP="007A258E">
      <w:pPr>
        <w:rPr>
          <w:rFonts w:ascii="Lucida Grande" w:hAnsi="Lucida Grande"/>
          <w:color w:val="000000"/>
          <w:sz w:val="26"/>
        </w:rPr>
      </w:pPr>
    </w:p>
    <w:p w14:paraId="22D71AF1" w14:textId="77777777" w:rsidR="007A258E" w:rsidRPr="006872E2" w:rsidRDefault="007A258E" w:rsidP="007A258E">
      <w:pPr>
        <w:pStyle w:val="Heading2"/>
      </w:pPr>
      <w:r>
        <w:t>Header and file structure</w:t>
      </w:r>
    </w:p>
    <w:p w14:paraId="31314786" w14:textId="4CA70A86" w:rsidR="007A258E" w:rsidRDefault="007A258E" w:rsidP="007A258E">
      <w:r>
        <w:t xml:space="preserve">As the file is not fully TEI-compatible, the transcription </w:t>
      </w:r>
      <w:r w:rsidR="000F02AC">
        <w:t>may be</w:t>
      </w:r>
      <w:r>
        <w:t xml:space="preserve"> enclosed within &lt;egXML&gt; tags, in order to enable it to be viewed in web-browsers and other automatically-parsing software without the generation of error messages.</w:t>
      </w:r>
    </w:p>
    <w:p w14:paraId="4A91AD74" w14:textId="77777777" w:rsidR="007A258E" w:rsidRDefault="007A258E" w:rsidP="007A258E"/>
    <w:p w14:paraId="51B829CF" w14:textId="1E6720B2" w:rsidR="007A258E" w:rsidRDefault="007A258E" w:rsidP="007A258E">
      <w:r>
        <w:t>A standard TEI header was supplied following the agreement of the Project Board on 28.10.2010.</w:t>
      </w:r>
      <w:r w:rsidR="00721629">
        <w:t xml:space="preserve"> This has been kept up to date with all textual changes recorded in the &lt;revisionDesc&gt; element, along with the version number in which the change was released.</w:t>
      </w:r>
    </w:p>
    <w:p w14:paraId="2128CEE8" w14:textId="77777777" w:rsidR="007A258E" w:rsidRDefault="007A258E" w:rsidP="007A258E"/>
    <w:p w14:paraId="3596528E" w14:textId="77777777" w:rsidR="007A258E" w:rsidRPr="006872E2" w:rsidRDefault="007A258E" w:rsidP="007A258E">
      <w:pPr>
        <w:pStyle w:val="Heading2"/>
      </w:pPr>
      <w:r w:rsidRPr="006872E2">
        <w:t>Layout: a) by &lt;div&gt;</w:t>
      </w:r>
    </w:p>
    <w:p w14:paraId="62E9D4DF" w14:textId="24237BEC" w:rsidR="007A258E" w:rsidRPr="006872E2" w:rsidRDefault="007A258E" w:rsidP="007A258E">
      <w:r w:rsidRPr="006872E2">
        <w:rPr>
          <w:b/>
        </w:rPr>
        <w:t xml:space="preserve">&lt;div type="wit"&gt;...&lt;/div&gt; </w:t>
      </w:r>
      <w:r w:rsidRPr="006872E2">
        <w:t>encloses the whole transcript file</w:t>
      </w:r>
      <w:r w:rsidR="00D0246B">
        <w:t xml:space="preserve"> (i.e. witness)</w:t>
      </w:r>
      <w:r w:rsidRPr="006872E2">
        <w:t>.</w:t>
      </w:r>
    </w:p>
    <w:p w14:paraId="3F984D32" w14:textId="77777777" w:rsidR="007A258E" w:rsidRPr="006872E2" w:rsidRDefault="007A258E" w:rsidP="007A258E">
      <w:r w:rsidRPr="006872E2">
        <w:rPr>
          <w:b/>
        </w:rPr>
        <w:t xml:space="preserve">&lt;div type="book"&gt;...&lt;/div&gt; </w:t>
      </w:r>
      <w:r w:rsidRPr="006872E2">
        <w:t>encloses each individual book.</w:t>
      </w:r>
    </w:p>
    <w:p w14:paraId="50D65D5E" w14:textId="77777777" w:rsidR="007A258E" w:rsidRPr="006872E2" w:rsidRDefault="007A258E" w:rsidP="007A258E">
      <w:r w:rsidRPr="006872E2">
        <w:rPr>
          <w:b/>
        </w:rPr>
        <w:t>&lt;div type="chapter"&gt;...&lt;/div&gt;</w:t>
      </w:r>
      <w:r w:rsidRPr="006872E2">
        <w:t xml:space="preserve">  encloses each individual chapter.</w:t>
      </w:r>
    </w:p>
    <w:p w14:paraId="4AC8AFB2" w14:textId="77777777" w:rsidR="007A258E" w:rsidRPr="006872E2" w:rsidRDefault="007A258E" w:rsidP="007A258E">
      <w:r w:rsidRPr="006872E2">
        <w:rPr>
          <w:b/>
        </w:rPr>
        <w:t>&lt;ab id="V-..."&gt;...&lt;/ab&gt;</w:t>
      </w:r>
      <w:r w:rsidRPr="006872E2">
        <w:t xml:space="preserve"> encloses each verse.</w:t>
      </w:r>
    </w:p>
    <w:p w14:paraId="31A1B278" w14:textId="01DF61E6" w:rsidR="00046984" w:rsidRPr="006872E2" w:rsidRDefault="007A258E" w:rsidP="00046984">
      <w:r w:rsidRPr="006872E2">
        <w:rPr>
          <w:b/>
        </w:rPr>
        <w:t>&lt;w&gt;...&lt;/w&gt;</w:t>
      </w:r>
      <w:r w:rsidRPr="006872E2">
        <w:t xml:space="preserve"> encloses each word.</w:t>
      </w:r>
      <w:r w:rsidR="00046984">
        <w:t xml:space="preserve"> </w:t>
      </w:r>
      <w:r w:rsidR="00046984" w:rsidRPr="006872E2">
        <w:rPr>
          <w:b/>
        </w:rPr>
        <w:t>&lt;</w:t>
      </w:r>
      <w:r w:rsidR="00046984">
        <w:rPr>
          <w:b/>
        </w:rPr>
        <w:t>pc</w:t>
      </w:r>
      <w:r w:rsidR="00046984" w:rsidRPr="006872E2">
        <w:rPr>
          <w:b/>
        </w:rPr>
        <w:t>&gt;...&lt;/</w:t>
      </w:r>
      <w:r w:rsidR="00046984">
        <w:rPr>
          <w:b/>
        </w:rPr>
        <w:t>pc</w:t>
      </w:r>
      <w:r w:rsidR="00046984" w:rsidRPr="006872E2">
        <w:rPr>
          <w:b/>
        </w:rPr>
        <w:t>&gt;</w:t>
      </w:r>
      <w:r w:rsidR="00046984" w:rsidRPr="006872E2">
        <w:t xml:space="preserve"> encloses </w:t>
      </w:r>
      <w:r w:rsidR="00046984">
        <w:t>punctuation</w:t>
      </w:r>
      <w:r w:rsidR="00046984" w:rsidRPr="006872E2">
        <w:t>.</w:t>
      </w:r>
      <w:r w:rsidR="005A33BE">
        <w:t xml:space="preserve"> Occasionally, punctuation elements are found within a word.</w:t>
      </w:r>
    </w:p>
    <w:p w14:paraId="49A84A13" w14:textId="0AF6AECC" w:rsidR="007A258E" w:rsidRPr="006872E2" w:rsidRDefault="007A258E" w:rsidP="007A258E">
      <w:r w:rsidRPr="006872E2">
        <w:t>All of these are numbered apart from &lt;div type=wit&gt;</w:t>
      </w:r>
      <w:r w:rsidR="00046984">
        <w:t>,</w:t>
      </w:r>
      <w:r w:rsidR="00D0246B">
        <w:t xml:space="preserve"> words outside the normal text block</w:t>
      </w:r>
      <w:r w:rsidR="00046984">
        <w:t>, and most punctuation</w:t>
      </w:r>
      <w:r w:rsidR="00D0246B">
        <w:t>.</w:t>
      </w:r>
    </w:p>
    <w:p w14:paraId="582EA766" w14:textId="77777777" w:rsidR="007A258E" w:rsidRPr="00CD59A7" w:rsidRDefault="007A258E" w:rsidP="007A258E"/>
    <w:p w14:paraId="10D8CE7F" w14:textId="77777777" w:rsidR="007A258E" w:rsidRPr="006872E2" w:rsidRDefault="007A258E" w:rsidP="007A258E">
      <w:pPr>
        <w:pStyle w:val="Heading2"/>
      </w:pPr>
      <w:r w:rsidRPr="006872E2">
        <w:t>Layout: b) by page</w:t>
      </w:r>
    </w:p>
    <w:p w14:paraId="68769AD4" w14:textId="77777777" w:rsidR="007A258E" w:rsidRPr="006872E2" w:rsidRDefault="007A258E" w:rsidP="007A258E">
      <w:r w:rsidRPr="006872E2">
        <w:rPr>
          <w:b/>
        </w:rPr>
        <w:t>&lt;pb&gt;...&lt;/pb&gt;</w:t>
      </w:r>
      <w:r w:rsidRPr="006872E2">
        <w:t xml:space="preserve"> identifies each page.</w:t>
      </w:r>
    </w:p>
    <w:p w14:paraId="291E95CD" w14:textId="77777777" w:rsidR="007A258E" w:rsidRPr="006872E2" w:rsidRDefault="007A258E" w:rsidP="007A258E">
      <w:r w:rsidRPr="006872E2">
        <w:t>Pages are identified by quire number, then page number, so 34-8r is Quire 34, Page 8 recto.</w:t>
      </w:r>
    </w:p>
    <w:p w14:paraId="1565AAB3" w14:textId="77777777" w:rsidR="007A258E" w:rsidRPr="006872E2" w:rsidRDefault="007A258E" w:rsidP="007A258E">
      <w:pPr>
        <w:rPr>
          <w:i/>
        </w:rPr>
      </w:pPr>
      <w:r w:rsidRPr="006872E2">
        <w:rPr>
          <w:i/>
        </w:rPr>
        <w:t>Each &lt;pb&gt; includes the following identifiers:</w:t>
      </w:r>
    </w:p>
    <w:p w14:paraId="7852449B" w14:textId="77777777" w:rsidR="007A258E" w:rsidRPr="009D4FB7" w:rsidRDefault="007A258E" w:rsidP="007A258E">
      <w:pPr>
        <w:numPr>
          <w:ilvl w:val="0"/>
          <w:numId w:val="8"/>
        </w:numPr>
        <w:rPr>
          <w:i/>
        </w:rPr>
      </w:pPr>
      <w:r w:rsidRPr="009D4FB7">
        <w:rPr>
          <w:b/>
        </w:rPr>
        <w:t>scribeid="n"</w:t>
      </w:r>
      <w:r w:rsidRPr="009D4FB7">
        <w:t xml:space="preserve"> for the copyist of the page. This may also include information about overwriting of the page by a later scribe.</w:t>
      </w:r>
    </w:p>
    <w:p w14:paraId="071ED544" w14:textId="77777777" w:rsidR="007A258E" w:rsidRPr="009D4FB7" w:rsidRDefault="007A258E" w:rsidP="007A258E">
      <w:pPr>
        <w:numPr>
          <w:ilvl w:val="0"/>
          <w:numId w:val="8"/>
        </w:numPr>
        <w:rPr>
          <w:i/>
        </w:rPr>
      </w:pPr>
      <w:r w:rsidRPr="009D4FB7">
        <w:rPr>
          <w:b/>
        </w:rPr>
        <w:t>archive="n"</w:t>
      </w:r>
      <w:r w:rsidRPr="009D4FB7">
        <w:t xml:space="preserve"> for the holding library (BL / LUL / SC / NLR)</w:t>
      </w:r>
    </w:p>
    <w:p w14:paraId="44E834FF" w14:textId="77777777" w:rsidR="007A258E" w:rsidRPr="009D4FB7" w:rsidRDefault="007A258E" w:rsidP="007A258E">
      <w:pPr>
        <w:numPr>
          <w:ilvl w:val="0"/>
          <w:numId w:val="8"/>
        </w:numPr>
        <w:rPr>
          <w:i/>
        </w:rPr>
      </w:pPr>
      <w:r w:rsidRPr="009D4FB7">
        <w:rPr>
          <w:b/>
        </w:rPr>
        <w:t>localfol="n"</w:t>
      </w:r>
      <w:r w:rsidRPr="009D4FB7">
        <w:t xml:space="preserve"> for the folio number assigned to the page by the holding library</w:t>
      </w:r>
    </w:p>
    <w:p w14:paraId="1B45E352" w14:textId="77777777" w:rsidR="007A258E" w:rsidRPr="006872E2" w:rsidRDefault="007A258E" w:rsidP="007A258E">
      <w:r w:rsidRPr="006872E2">
        <w:rPr>
          <w:b/>
        </w:rPr>
        <w:t>&lt;cb&gt;...&lt;/cb&gt;</w:t>
      </w:r>
      <w:r w:rsidRPr="006872E2">
        <w:t xml:space="preserve"> identifies each column.</w:t>
      </w:r>
    </w:p>
    <w:p w14:paraId="632E7B9B" w14:textId="77777777" w:rsidR="007A258E" w:rsidRPr="00CD59A7" w:rsidRDefault="007A258E" w:rsidP="007A258E">
      <w:r w:rsidRPr="00CD59A7">
        <w:t>Columns are identified by quire number, page number and column number, e.g. 34-8r-4</w:t>
      </w:r>
    </w:p>
    <w:p w14:paraId="0948D9B4" w14:textId="77777777" w:rsidR="007A258E" w:rsidRPr="00CD59A7" w:rsidRDefault="007A258E" w:rsidP="007A258E">
      <w:r w:rsidRPr="00CD59A7">
        <w:rPr>
          <w:b/>
        </w:rPr>
        <w:t>&lt;lb&gt;...&lt;/lb&gt;</w:t>
      </w:r>
      <w:r w:rsidRPr="00CD59A7">
        <w:t xml:space="preserve"> identifies each line.</w:t>
      </w:r>
    </w:p>
    <w:p w14:paraId="4AD4938D" w14:textId="467A1FFC" w:rsidR="007A258E" w:rsidRPr="00CD59A7" w:rsidRDefault="007A258E">
      <w:r w:rsidRPr="00CD59A7">
        <w:t>Lines</w:t>
      </w:r>
      <w:r w:rsidR="00721629">
        <w:t xml:space="preserve"> in the main text</w:t>
      </w:r>
      <w:r w:rsidRPr="00CD59A7">
        <w:t xml:space="preserve"> are identified </w:t>
      </w:r>
      <w:r w:rsidR="00721629">
        <w:t xml:space="preserve">with an id </w:t>
      </w:r>
      <w:r w:rsidRPr="00CD59A7">
        <w:t xml:space="preserve">using the cumulative system </w:t>
      </w:r>
      <w:r w:rsidR="00AF34FF">
        <w:t xml:space="preserve">as </w:t>
      </w:r>
      <w:r w:rsidRPr="00CD59A7">
        <w:t>described, e.g. 34-8r-4-23</w:t>
      </w:r>
      <w:r w:rsidR="00721629">
        <w:t>; other lines are simply indicated by &lt;lb/&gt;.</w:t>
      </w:r>
    </w:p>
    <w:p w14:paraId="582D54CC" w14:textId="77777777" w:rsidR="007A258E" w:rsidRPr="00CD59A7" w:rsidRDefault="007A258E">
      <w:r w:rsidRPr="00CD59A7">
        <w:t>Lines may be positioned in the following ways:</w:t>
      </w:r>
    </w:p>
    <w:p w14:paraId="5E1B0860" w14:textId="77777777" w:rsidR="007A258E" w:rsidRDefault="007A258E">
      <w:pPr>
        <w:numPr>
          <w:ilvl w:val="0"/>
          <w:numId w:val="6"/>
        </w:numPr>
      </w:pPr>
      <w:r>
        <w:rPr>
          <w:b/>
        </w:rPr>
        <w:lastRenderedPageBreak/>
        <w:t xml:space="preserve">&lt;lb rend="indent"&gt;...&lt;/lb&gt;  </w:t>
      </w:r>
      <w:r>
        <w:t>line indented to the right</w:t>
      </w:r>
    </w:p>
    <w:p w14:paraId="4E1D24CA" w14:textId="77777777" w:rsidR="007A258E" w:rsidRPr="00CD59A7" w:rsidRDefault="007A258E">
      <w:pPr>
        <w:numPr>
          <w:ilvl w:val="0"/>
          <w:numId w:val="6"/>
        </w:numPr>
      </w:pPr>
      <w:r>
        <w:rPr>
          <w:b/>
        </w:rPr>
        <w:t xml:space="preserve">&lt;lb rend="indentextra"&gt;...&lt;/lb&gt;  </w:t>
      </w:r>
      <w:r>
        <w:t>line indented to the right by twice the usual width (in books with two columns)</w:t>
      </w:r>
    </w:p>
    <w:p w14:paraId="4F193206" w14:textId="77777777" w:rsidR="007A258E" w:rsidRDefault="007A258E" w:rsidP="007A258E">
      <w:pPr>
        <w:numPr>
          <w:ilvl w:val="0"/>
          <w:numId w:val="6"/>
        </w:numPr>
      </w:pPr>
      <w:r>
        <w:rPr>
          <w:b/>
        </w:rPr>
        <w:t xml:space="preserve">&lt;lb rend="hang"&gt;...&lt;/lb&gt;  </w:t>
      </w:r>
      <w:r>
        <w:t>line overhanging to the left</w:t>
      </w:r>
    </w:p>
    <w:p w14:paraId="15F8CBD9" w14:textId="29016486" w:rsidR="000F02AC" w:rsidRDefault="007A258E" w:rsidP="000F02AC">
      <w:pPr>
        <w:numPr>
          <w:ilvl w:val="0"/>
          <w:numId w:val="6"/>
        </w:numPr>
      </w:pPr>
      <w:r>
        <w:rPr>
          <w:b/>
        </w:rPr>
        <w:t xml:space="preserve">&lt;lb rend="center"&gt;...&lt;/lb&gt;  </w:t>
      </w:r>
      <w:r>
        <w:t>line centre-justified</w:t>
      </w:r>
    </w:p>
    <w:p w14:paraId="357A2932" w14:textId="755E03F5" w:rsidR="000F02AC" w:rsidRPr="00CD59A7" w:rsidRDefault="000F02AC" w:rsidP="000F02AC">
      <w:r>
        <w:t xml:space="preserve">If a word is broken across two lines, the &lt;lb&gt; has the attribute </w:t>
      </w:r>
      <w:r w:rsidRPr="000F02AC">
        <w:rPr>
          <w:b/>
          <w:bCs/>
        </w:rPr>
        <w:t>break="no"</w:t>
      </w:r>
      <w:r w:rsidR="00721629">
        <w:rPr>
          <w:b/>
          <w:bCs/>
        </w:rPr>
        <w:t>.</w:t>
      </w:r>
    </w:p>
    <w:p w14:paraId="29A055A4" w14:textId="07023685" w:rsidR="00721629" w:rsidRDefault="00721629" w:rsidP="007A258E"/>
    <w:p w14:paraId="7AF239CB" w14:textId="77777777" w:rsidR="00721629" w:rsidRPr="00CD59A7" w:rsidRDefault="00721629" w:rsidP="007A258E"/>
    <w:p w14:paraId="40E5C078" w14:textId="77777777" w:rsidR="007A258E" w:rsidRDefault="007A258E">
      <w:r>
        <w:t>Each page has four (most commonly), two (quite common) or one (rarely) columns.</w:t>
      </w:r>
    </w:p>
    <w:p w14:paraId="49159954" w14:textId="77777777" w:rsidR="007A258E" w:rsidRDefault="007A258E">
      <w:r>
        <w:t>Some pages are fragmentary and blank columns may be added for display purposes.</w:t>
      </w:r>
    </w:p>
    <w:p w14:paraId="5CA80E45" w14:textId="77777777" w:rsidR="007A258E" w:rsidRDefault="007A258E">
      <w:r>
        <w:t xml:space="preserve">The start and end of each page, column and line are marked by break elements linked by </w:t>
      </w:r>
      <w:r w:rsidRPr="00CD59A7">
        <w:rPr>
          <w:b/>
        </w:rPr>
        <w:t>id</w:t>
      </w:r>
      <w:r>
        <w:t xml:space="preserve"> and </w:t>
      </w:r>
      <w:r w:rsidRPr="00CD59A7">
        <w:rPr>
          <w:b/>
        </w:rPr>
        <w:t>corres</w:t>
      </w:r>
      <w:r>
        <w:t xml:space="preserve"> attributes. Thus</w:t>
      </w:r>
    </w:p>
    <w:p w14:paraId="36385657" w14:textId="77777777" w:rsidR="007A258E" w:rsidRPr="00CD59A7" w:rsidRDefault="007A258E" w:rsidP="007A258E">
      <w:pPr>
        <w:rPr>
          <w:b/>
        </w:rPr>
      </w:pPr>
      <w:r w:rsidRPr="00CD59A7">
        <w:rPr>
          <w:b/>
        </w:rPr>
        <w:t xml:space="preserve">&lt;cb id="S-34-8r-1" corres="E-34-8r-1" n="1"/&gt;  </w:t>
      </w:r>
    </w:p>
    <w:p w14:paraId="2A552950" w14:textId="77777777" w:rsidR="007A258E" w:rsidRDefault="007A258E" w:rsidP="007A258E">
      <w:r>
        <w:t>indicates the start (S) of the first column of page 8r of quire 34, and</w:t>
      </w:r>
    </w:p>
    <w:p w14:paraId="201EB682" w14:textId="77777777" w:rsidR="007A258E" w:rsidRPr="00CD59A7" w:rsidRDefault="007A258E" w:rsidP="007A258E">
      <w:pPr>
        <w:rPr>
          <w:b/>
        </w:rPr>
      </w:pPr>
      <w:r w:rsidRPr="00CD59A7">
        <w:rPr>
          <w:b/>
        </w:rPr>
        <w:t xml:space="preserve">&lt;cb id="E-34-8r-1" corres="S-34-8r-1" n="1"/&gt; </w:t>
      </w:r>
    </w:p>
    <w:p w14:paraId="554C67E6" w14:textId="77777777" w:rsidR="007A258E" w:rsidRDefault="007A258E" w:rsidP="007A258E">
      <w:r>
        <w:t>indicates the end (E).</w:t>
      </w:r>
    </w:p>
    <w:p w14:paraId="6F3AD81D" w14:textId="77777777" w:rsidR="007A258E" w:rsidRDefault="007A258E"/>
    <w:p w14:paraId="3F81D083" w14:textId="77777777" w:rsidR="007A258E" w:rsidRPr="006872E2" w:rsidRDefault="007A258E" w:rsidP="007A258E">
      <w:pPr>
        <w:pStyle w:val="Heading2"/>
      </w:pPr>
      <w:r w:rsidRPr="006872E2">
        <w:t>Margins</w:t>
      </w:r>
    </w:p>
    <w:p w14:paraId="722914B8" w14:textId="7A3BF1BB" w:rsidR="007A258E" w:rsidRPr="006872E2" w:rsidRDefault="007A258E">
      <w:del w:id="8" w:author="Hugh Houghton (Theology and Religion)" w:date="2023-04-06T18:00:00Z">
        <w:r w:rsidRPr="006872E2" w:rsidDel="00376888">
          <w:delText>Each page may have one or more of</w:delText>
        </w:r>
      </w:del>
      <w:ins w:id="9" w:author="Hugh Houghton (Theology and Religion)" w:date="2023-04-06T18:00:00Z">
        <w:r w:rsidR="00376888">
          <w:t>Text or items in margins are enclosed in</w:t>
        </w:r>
      </w:ins>
      <w:r w:rsidRPr="006872E2">
        <w:t xml:space="preserve"> the following </w:t>
      </w:r>
      <w:del w:id="10" w:author="Hugh Houghton (Theology and Religion)" w:date="2023-04-06T18:00:00Z">
        <w:r w:rsidRPr="006872E2" w:rsidDel="00376888">
          <w:delText>margins</w:delText>
        </w:r>
      </w:del>
      <w:ins w:id="11" w:author="Hugh Houghton (Theology and Religion)" w:date="2023-04-06T18:00:00Z">
        <w:r w:rsidR="00376888">
          <w:t>&lt;seg&gt; elements</w:t>
        </w:r>
      </w:ins>
      <w:r w:rsidRPr="006872E2">
        <w:t>:</w:t>
      </w:r>
    </w:p>
    <w:p w14:paraId="2D0CBC99" w14:textId="374A629F" w:rsidR="007A258E" w:rsidRPr="00CD59A7" w:rsidRDefault="007A258E">
      <w:pPr>
        <w:rPr>
          <w:b/>
        </w:rPr>
      </w:pPr>
      <w:r w:rsidRPr="006872E2">
        <w:rPr>
          <w:b/>
        </w:rPr>
        <w:t>&lt;</w:t>
      </w:r>
      <w:del w:id="12" w:author="Hugh Houghton (Theology and Religion)" w:date="2023-04-06T17:56:00Z">
        <w:r w:rsidRPr="006872E2" w:rsidDel="001D1FAF">
          <w:rPr>
            <w:b/>
          </w:rPr>
          <w:delText xml:space="preserve">margin </w:delText>
        </w:r>
      </w:del>
      <w:ins w:id="13" w:author="Hugh Houghton (Theology and Religion)" w:date="2023-04-06T17:56:00Z">
        <w:r w:rsidR="001D1FAF">
          <w:rPr>
            <w:b/>
          </w:rPr>
          <w:t>seg type=</w:t>
        </w:r>
        <w:r w:rsidR="001D1FAF" w:rsidRPr="006872E2">
          <w:rPr>
            <w:b/>
          </w:rPr>
          <w:t>"</w:t>
        </w:r>
        <w:r w:rsidR="001D1FAF">
          <w:rPr>
            <w:b/>
          </w:rPr>
          <w:t>margin</w:t>
        </w:r>
        <w:r w:rsidR="001D1FAF" w:rsidRPr="006872E2">
          <w:rPr>
            <w:b/>
          </w:rPr>
          <w:t>"</w:t>
        </w:r>
        <w:r w:rsidR="001D1FAF" w:rsidRPr="006872E2">
          <w:rPr>
            <w:b/>
          </w:rPr>
          <w:t xml:space="preserve"> </w:t>
        </w:r>
        <w:r w:rsidR="001D1FAF">
          <w:rPr>
            <w:b/>
          </w:rPr>
          <w:t>sub</w:t>
        </w:r>
      </w:ins>
      <w:r w:rsidRPr="006872E2">
        <w:rPr>
          <w:b/>
        </w:rPr>
        <w:t>type="</w:t>
      </w:r>
      <w:ins w:id="14" w:author="Hugh Houghton (Theology and Religion)" w:date="2023-04-06T18:02:00Z">
        <w:r w:rsidR="00376888">
          <w:rPr>
            <w:b/>
          </w:rPr>
          <w:t>page-</w:t>
        </w:r>
      </w:ins>
      <w:r w:rsidRPr="006872E2">
        <w:rPr>
          <w:b/>
        </w:rPr>
        <w:t>top</w:t>
      </w:r>
      <w:ins w:id="15" w:author="Hugh Houghton (Theology and Religion)" w:date="2023-04-06T17:58:00Z">
        <w:r w:rsidR="001D1FAF">
          <w:rPr>
            <w:b/>
          </w:rPr>
          <w:t>-</w:t>
        </w:r>
      </w:ins>
      <w:r w:rsidRPr="006872E2">
        <w:rPr>
          <w:b/>
        </w:rPr>
        <w:t>margin</w:t>
      </w:r>
      <w:r w:rsidRPr="00CD59A7">
        <w:rPr>
          <w:b/>
        </w:rPr>
        <w:t>"&gt;...&lt;/</w:t>
      </w:r>
      <w:del w:id="16" w:author="Hugh Houghton (Theology and Religion)" w:date="2023-04-06T17:56:00Z">
        <w:r w:rsidRPr="00CD59A7" w:rsidDel="001D1FAF">
          <w:rPr>
            <w:b/>
          </w:rPr>
          <w:delText>margin</w:delText>
        </w:r>
      </w:del>
      <w:ins w:id="17" w:author="Hugh Houghton (Theology and Religion)" w:date="2023-04-06T17:56:00Z">
        <w:r w:rsidR="001D1FAF">
          <w:rPr>
            <w:b/>
          </w:rPr>
          <w:t>seg</w:t>
        </w:r>
      </w:ins>
      <w:r w:rsidRPr="00CD59A7">
        <w:rPr>
          <w:b/>
        </w:rPr>
        <w:t>&gt;</w:t>
      </w:r>
    </w:p>
    <w:p w14:paraId="5CAC06D5" w14:textId="1E985D91" w:rsidR="007A258E" w:rsidRPr="00CD59A7" w:rsidRDefault="007A258E">
      <w:pPr>
        <w:rPr>
          <w:b/>
        </w:rPr>
      </w:pPr>
      <w:r w:rsidRPr="006872E2">
        <w:rPr>
          <w:b/>
        </w:rPr>
        <w:t>&lt;</w:t>
      </w:r>
      <w:ins w:id="18" w:author="Hugh Houghton (Theology and Religion)" w:date="2023-04-06T17:56:00Z">
        <w:r w:rsidR="001D1FAF">
          <w:rPr>
            <w:b/>
          </w:rPr>
          <w:t>seg type=</w:t>
        </w:r>
        <w:r w:rsidR="001D1FAF" w:rsidRPr="006872E2">
          <w:rPr>
            <w:b/>
          </w:rPr>
          <w:t>"</w:t>
        </w:r>
        <w:r w:rsidR="001D1FAF">
          <w:rPr>
            <w:b/>
          </w:rPr>
          <w:t>margin</w:t>
        </w:r>
        <w:r w:rsidR="001D1FAF" w:rsidRPr="006872E2">
          <w:rPr>
            <w:b/>
          </w:rPr>
          <w:t>"</w:t>
        </w:r>
        <w:r w:rsidR="001D1FAF" w:rsidRPr="006872E2">
          <w:rPr>
            <w:b/>
          </w:rPr>
          <w:t xml:space="preserve"> </w:t>
        </w:r>
        <w:r w:rsidR="001D1FAF">
          <w:rPr>
            <w:b/>
          </w:rPr>
          <w:t>sub</w:t>
        </w:r>
        <w:r w:rsidR="001D1FAF" w:rsidRPr="006872E2">
          <w:rPr>
            <w:b/>
          </w:rPr>
          <w:t>type</w:t>
        </w:r>
        <w:r w:rsidR="001D1FAF" w:rsidRPr="006872E2" w:rsidDel="001D1FAF">
          <w:rPr>
            <w:b/>
          </w:rPr>
          <w:t xml:space="preserve"> </w:t>
        </w:r>
      </w:ins>
      <w:del w:id="19" w:author="Hugh Houghton (Theology and Religion)" w:date="2023-04-06T17:56:00Z">
        <w:r w:rsidRPr="006872E2" w:rsidDel="001D1FAF">
          <w:rPr>
            <w:b/>
          </w:rPr>
          <w:delText>margin type</w:delText>
        </w:r>
      </w:del>
      <w:r w:rsidRPr="006872E2">
        <w:rPr>
          <w:b/>
        </w:rPr>
        <w:t>="</w:t>
      </w:r>
      <w:ins w:id="20" w:author="Hugh Houghton (Theology and Religion)" w:date="2023-04-06T18:02:00Z">
        <w:r w:rsidR="00376888">
          <w:rPr>
            <w:b/>
          </w:rPr>
          <w:t>page-</w:t>
        </w:r>
      </w:ins>
      <w:r w:rsidRPr="006872E2">
        <w:rPr>
          <w:b/>
        </w:rPr>
        <w:t>bottom</w:t>
      </w:r>
      <w:ins w:id="21" w:author="Hugh Houghton (Theology and Religion)" w:date="2023-04-06T17:58:00Z">
        <w:r w:rsidR="00376888">
          <w:rPr>
            <w:b/>
          </w:rPr>
          <w:t>-</w:t>
        </w:r>
      </w:ins>
      <w:r w:rsidRPr="006872E2">
        <w:rPr>
          <w:b/>
        </w:rPr>
        <w:t>margin</w:t>
      </w:r>
      <w:r w:rsidRPr="00CD59A7">
        <w:rPr>
          <w:b/>
        </w:rPr>
        <w:t>"&gt;...&lt;/</w:t>
      </w:r>
      <w:ins w:id="22" w:author="Hugh Houghton (Theology and Religion)" w:date="2023-04-06T17:57:00Z">
        <w:r w:rsidR="001D1FAF">
          <w:rPr>
            <w:b/>
          </w:rPr>
          <w:t>seg</w:t>
        </w:r>
      </w:ins>
      <w:del w:id="23" w:author="Hugh Houghton (Theology and Religion)" w:date="2023-04-06T17:57:00Z">
        <w:r w:rsidRPr="00CD59A7" w:rsidDel="001D1FAF">
          <w:rPr>
            <w:b/>
          </w:rPr>
          <w:delText>margin</w:delText>
        </w:r>
      </w:del>
      <w:r w:rsidRPr="00CD59A7">
        <w:rPr>
          <w:b/>
        </w:rPr>
        <w:t>&gt;</w:t>
      </w:r>
    </w:p>
    <w:p w14:paraId="4E8EFDA2" w14:textId="00FDEE37" w:rsidR="007A258E" w:rsidRPr="00CD59A7" w:rsidRDefault="007A258E">
      <w:r w:rsidRPr="006872E2">
        <w:rPr>
          <w:b/>
        </w:rPr>
        <w:t>&lt;</w:t>
      </w:r>
      <w:ins w:id="24" w:author="Hugh Houghton (Theology and Religion)" w:date="2023-04-06T17:56:00Z">
        <w:r w:rsidR="001D1FAF">
          <w:rPr>
            <w:b/>
          </w:rPr>
          <w:t>seg type=</w:t>
        </w:r>
        <w:r w:rsidR="001D1FAF" w:rsidRPr="006872E2">
          <w:rPr>
            <w:b/>
          </w:rPr>
          <w:t>"</w:t>
        </w:r>
        <w:r w:rsidR="001D1FAF">
          <w:rPr>
            <w:b/>
          </w:rPr>
          <w:t>margin</w:t>
        </w:r>
        <w:r w:rsidR="001D1FAF" w:rsidRPr="006872E2">
          <w:rPr>
            <w:b/>
          </w:rPr>
          <w:t>"</w:t>
        </w:r>
        <w:r w:rsidR="001D1FAF" w:rsidRPr="006872E2">
          <w:rPr>
            <w:b/>
          </w:rPr>
          <w:t xml:space="preserve"> </w:t>
        </w:r>
        <w:r w:rsidR="001D1FAF">
          <w:rPr>
            <w:b/>
          </w:rPr>
          <w:t>sub</w:t>
        </w:r>
        <w:r w:rsidR="001D1FAF" w:rsidRPr="006872E2">
          <w:rPr>
            <w:b/>
          </w:rPr>
          <w:t>type</w:t>
        </w:r>
        <w:r w:rsidR="001D1FAF" w:rsidRPr="006872E2" w:rsidDel="001D1FAF">
          <w:rPr>
            <w:b/>
          </w:rPr>
          <w:t xml:space="preserve"> </w:t>
        </w:r>
      </w:ins>
      <w:del w:id="25" w:author="Hugh Houghton (Theology and Religion)" w:date="2023-04-06T17:56:00Z">
        <w:r w:rsidRPr="006872E2" w:rsidDel="001D1FAF">
          <w:rPr>
            <w:b/>
          </w:rPr>
          <w:delText>margin type</w:delText>
        </w:r>
      </w:del>
      <w:r w:rsidRPr="006872E2">
        <w:rPr>
          <w:b/>
        </w:rPr>
        <w:t>="</w:t>
      </w:r>
      <w:ins w:id="26" w:author="Hugh Houghton (Theology and Religion)" w:date="2023-04-06T18:03:00Z">
        <w:r w:rsidR="00376888">
          <w:rPr>
            <w:b/>
          </w:rPr>
          <w:t>page-</w:t>
        </w:r>
      </w:ins>
      <w:r w:rsidRPr="006872E2">
        <w:rPr>
          <w:b/>
        </w:rPr>
        <w:t>right</w:t>
      </w:r>
      <w:ins w:id="27" w:author="Hugh Houghton (Theology and Religion)" w:date="2023-04-06T18:03:00Z">
        <w:r w:rsidR="00376888">
          <w:rPr>
            <w:b/>
          </w:rPr>
          <w:t>-</w:t>
        </w:r>
      </w:ins>
      <w:r w:rsidRPr="006872E2">
        <w:rPr>
          <w:b/>
        </w:rPr>
        <w:t>margin</w:t>
      </w:r>
      <w:r w:rsidRPr="00CD59A7">
        <w:rPr>
          <w:b/>
        </w:rPr>
        <w:t>"&gt;...&lt;/</w:t>
      </w:r>
      <w:ins w:id="28" w:author="Hugh Houghton (Theology and Religion)" w:date="2023-04-06T17:57:00Z">
        <w:r w:rsidR="001D1FAF">
          <w:rPr>
            <w:b/>
          </w:rPr>
          <w:t>seg</w:t>
        </w:r>
      </w:ins>
      <w:del w:id="29" w:author="Hugh Houghton (Theology and Religion)" w:date="2023-04-06T17:57:00Z">
        <w:r w:rsidRPr="00CD59A7" w:rsidDel="001D1FAF">
          <w:rPr>
            <w:b/>
          </w:rPr>
          <w:delText>margin</w:delText>
        </w:r>
      </w:del>
      <w:r w:rsidRPr="00CD59A7">
        <w:rPr>
          <w:b/>
        </w:rPr>
        <w:t xml:space="preserve">&gt; </w:t>
      </w:r>
    </w:p>
    <w:p w14:paraId="5EA50B0A" w14:textId="440EA197" w:rsidR="007A258E" w:rsidRDefault="007A258E">
      <w:pPr>
        <w:rPr>
          <w:ins w:id="30" w:author="Hugh Houghton (Theology and Religion)" w:date="2023-04-06T18:03:00Z"/>
          <w:b/>
        </w:rPr>
      </w:pPr>
      <w:r w:rsidRPr="006872E2">
        <w:rPr>
          <w:b/>
        </w:rPr>
        <w:t>&lt;</w:t>
      </w:r>
      <w:ins w:id="31" w:author="Hugh Houghton (Theology and Religion)" w:date="2023-04-06T17:57:00Z">
        <w:r w:rsidR="001D1FAF">
          <w:rPr>
            <w:b/>
          </w:rPr>
          <w:t>seg type=</w:t>
        </w:r>
        <w:r w:rsidR="001D1FAF" w:rsidRPr="006872E2">
          <w:rPr>
            <w:b/>
          </w:rPr>
          <w:t>"</w:t>
        </w:r>
        <w:r w:rsidR="001D1FAF">
          <w:rPr>
            <w:b/>
          </w:rPr>
          <w:t>margin</w:t>
        </w:r>
        <w:r w:rsidR="001D1FAF" w:rsidRPr="006872E2">
          <w:rPr>
            <w:b/>
          </w:rPr>
          <w:t>"</w:t>
        </w:r>
        <w:r w:rsidR="001D1FAF" w:rsidRPr="006872E2">
          <w:rPr>
            <w:b/>
          </w:rPr>
          <w:t xml:space="preserve"> </w:t>
        </w:r>
        <w:r w:rsidR="001D1FAF">
          <w:rPr>
            <w:b/>
          </w:rPr>
          <w:t>sub</w:t>
        </w:r>
        <w:r w:rsidR="001D1FAF" w:rsidRPr="006872E2">
          <w:rPr>
            <w:b/>
          </w:rPr>
          <w:t>type</w:t>
        </w:r>
        <w:r w:rsidR="001D1FAF" w:rsidRPr="006872E2" w:rsidDel="001D1FAF">
          <w:rPr>
            <w:b/>
          </w:rPr>
          <w:t xml:space="preserve"> </w:t>
        </w:r>
      </w:ins>
      <w:del w:id="32" w:author="Hugh Houghton (Theology and Religion)" w:date="2023-04-06T17:57:00Z">
        <w:r w:rsidRPr="006872E2" w:rsidDel="001D1FAF">
          <w:rPr>
            <w:b/>
          </w:rPr>
          <w:delText>margin type</w:delText>
        </w:r>
      </w:del>
      <w:r w:rsidRPr="006872E2">
        <w:rPr>
          <w:b/>
        </w:rPr>
        <w:t>="</w:t>
      </w:r>
      <w:ins w:id="33" w:author="Hugh Houghton (Theology and Religion)" w:date="2023-04-06T18:03:00Z">
        <w:r w:rsidR="00376888">
          <w:rPr>
            <w:b/>
          </w:rPr>
          <w:t>page-</w:t>
        </w:r>
      </w:ins>
      <w:r w:rsidRPr="006872E2">
        <w:rPr>
          <w:b/>
        </w:rPr>
        <w:t>left</w:t>
      </w:r>
      <w:ins w:id="34" w:author="Hugh Houghton (Theology and Religion)" w:date="2023-04-06T18:03:00Z">
        <w:r w:rsidR="00376888">
          <w:rPr>
            <w:b/>
          </w:rPr>
          <w:t>-</w:t>
        </w:r>
      </w:ins>
      <w:r w:rsidRPr="006872E2">
        <w:rPr>
          <w:b/>
        </w:rPr>
        <w:t>margin</w:t>
      </w:r>
      <w:r w:rsidRPr="00CD59A7">
        <w:rPr>
          <w:b/>
        </w:rPr>
        <w:t>"&gt;...&lt;/</w:t>
      </w:r>
      <w:ins w:id="35" w:author="Hugh Houghton (Theology and Religion)" w:date="2023-04-06T17:57:00Z">
        <w:r w:rsidR="001D1FAF">
          <w:rPr>
            <w:b/>
          </w:rPr>
          <w:t>seg</w:t>
        </w:r>
      </w:ins>
      <w:del w:id="36" w:author="Hugh Houghton (Theology and Religion)" w:date="2023-04-06T17:57:00Z">
        <w:r w:rsidRPr="00CD59A7" w:rsidDel="001D1FAF">
          <w:rPr>
            <w:b/>
          </w:rPr>
          <w:delText>margin</w:delText>
        </w:r>
      </w:del>
      <w:r w:rsidRPr="00CD59A7">
        <w:rPr>
          <w:b/>
        </w:rPr>
        <w:t xml:space="preserve">&gt; </w:t>
      </w:r>
    </w:p>
    <w:p w14:paraId="43ED64E6" w14:textId="77777777" w:rsidR="00376888" w:rsidRPr="00CD59A7" w:rsidRDefault="00376888"/>
    <w:p w14:paraId="1E9220F9" w14:textId="77777777" w:rsidR="00376888" w:rsidRPr="00CD59A7" w:rsidRDefault="00376888" w:rsidP="00376888">
      <w:pPr>
        <w:rPr>
          <w:ins w:id="37" w:author="Hugh Houghton (Theology and Religion)" w:date="2023-04-06T18:03:00Z"/>
          <w:b/>
        </w:rPr>
      </w:pPr>
      <w:ins w:id="38" w:author="Hugh Houghton (Theology and Religion)" w:date="2023-04-06T18:03:00Z">
        <w:r w:rsidRPr="006872E2">
          <w:rPr>
            <w:b/>
          </w:rPr>
          <w:t>&lt;</w:t>
        </w:r>
        <w:r>
          <w:rPr>
            <w:b/>
          </w:rPr>
          <w:t>seg type=</w:t>
        </w:r>
        <w:r w:rsidRPr="006872E2">
          <w:rPr>
            <w:b/>
          </w:rPr>
          <w:t>"</w:t>
        </w:r>
        <w:r>
          <w:rPr>
            <w:b/>
          </w:rPr>
          <w:t>margin</w:t>
        </w:r>
        <w:r w:rsidRPr="006872E2">
          <w:rPr>
            <w:b/>
          </w:rPr>
          <w:t>"</w:t>
        </w:r>
        <w:r w:rsidRPr="006872E2">
          <w:rPr>
            <w:b/>
          </w:rPr>
          <w:t xml:space="preserve"> </w:t>
        </w:r>
        <w:r>
          <w:rPr>
            <w:b/>
          </w:rPr>
          <w:t>sub</w:t>
        </w:r>
        <w:r w:rsidRPr="006872E2">
          <w:rPr>
            <w:b/>
          </w:rPr>
          <w:t>type="col</w:t>
        </w:r>
        <w:r>
          <w:rPr>
            <w:b/>
          </w:rPr>
          <w:t>umn-</w:t>
        </w:r>
        <w:r w:rsidRPr="006872E2">
          <w:rPr>
            <w:b/>
          </w:rPr>
          <w:t>top</w:t>
        </w:r>
        <w:r>
          <w:rPr>
            <w:b/>
          </w:rPr>
          <w:t>-</w:t>
        </w:r>
        <w:r w:rsidRPr="006872E2">
          <w:rPr>
            <w:b/>
          </w:rPr>
          <w:t>margin</w:t>
        </w:r>
        <w:r w:rsidRPr="00CD59A7">
          <w:rPr>
            <w:b/>
          </w:rPr>
          <w:t>"&gt;...&lt;/</w:t>
        </w:r>
        <w:r>
          <w:rPr>
            <w:b/>
          </w:rPr>
          <w:t>seg</w:t>
        </w:r>
        <w:r w:rsidRPr="00CD59A7">
          <w:rPr>
            <w:b/>
          </w:rPr>
          <w:t>&gt;</w:t>
        </w:r>
      </w:ins>
    </w:p>
    <w:p w14:paraId="6707BA8F" w14:textId="77777777" w:rsidR="00376888" w:rsidRDefault="00376888" w:rsidP="00376888">
      <w:pPr>
        <w:rPr>
          <w:ins w:id="39" w:author="Hugh Houghton (Theology and Religion)" w:date="2023-04-06T18:03:00Z"/>
          <w:b/>
        </w:rPr>
      </w:pPr>
      <w:ins w:id="40" w:author="Hugh Houghton (Theology and Religion)" w:date="2023-04-06T18:03:00Z">
        <w:r w:rsidRPr="006872E2">
          <w:rPr>
            <w:b/>
          </w:rPr>
          <w:t>&lt;</w:t>
        </w:r>
        <w:r>
          <w:rPr>
            <w:b/>
          </w:rPr>
          <w:t>seg type=</w:t>
        </w:r>
        <w:r w:rsidRPr="006872E2">
          <w:rPr>
            <w:b/>
          </w:rPr>
          <w:t>"</w:t>
        </w:r>
        <w:r>
          <w:rPr>
            <w:b/>
          </w:rPr>
          <w:t>margin</w:t>
        </w:r>
        <w:r w:rsidRPr="006872E2">
          <w:rPr>
            <w:b/>
          </w:rPr>
          <w:t>"</w:t>
        </w:r>
        <w:r w:rsidRPr="006872E2">
          <w:rPr>
            <w:b/>
          </w:rPr>
          <w:t xml:space="preserve"> </w:t>
        </w:r>
        <w:r>
          <w:rPr>
            <w:b/>
          </w:rPr>
          <w:t>sub</w:t>
        </w:r>
        <w:r w:rsidRPr="006872E2">
          <w:rPr>
            <w:b/>
          </w:rPr>
          <w:t>type="col</w:t>
        </w:r>
        <w:r>
          <w:rPr>
            <w:b/>
          </w:rPr>
          <w:t>umn-</w:t>
        </w:r>
        <w:r w:rsidRPr="006872E2">
          <w:rPr>
            <w:b/>
          </w:rPr>
          <w:t>bottom</w:t>
        </w:r>
        <w:r>
          <w:rPr>
            <w:b/>
          </w:rPr>
          <w:t>-</w:t>
        </w:r>
        <w:r w:rsidRPr="006872E2">
          <w:rPr>
            <w:b/>
          </w:rPr>
          <w:t>margin</w:t>
        </w:r>
        <w:r w:rsidRPr="00CD59A7">
          <w:rPr>
            <w:b/>
          </w:rPr>
          <w:t>"&gt;...&lt;/</w:t>
        </w:r>
        <w:r>
          <w:rPr>
            <w:b/>
          </w:rPr>
          <w:t>seg</w:t>
        </w:r>
        <w:r w:rsidRPr="00CD59A7">
          <w:rPr>
            <w:b/>
          </w:rPr>
          <w:t>&gt;</w:t>
        </w:r>
      </w:ins>
    </w:p>
    <w:p w14:paraId="6138A261" w14:textId="77777777" w:rsidR="00376888" w:rsidRDefault="00376888" w:rsidP="00376888">
      <w:pPr>
        <w:rPr>
          <w:ins w:id="41" w:author="Hugh Houghton (Theology and Religion)" w:date="2023-04-06T18:09:00Z"/>
          <w:b/>
        </w:rPr>
      </w:pPr>
    </w:p>
    <w:p w14:paraId="51AB2AF6" w14:textId="54A3F200" w:rsidR="00376888" w:rsidRPr="00CD59A7" w:rsidRDefault="00376888" w:rsidP="00376888">
      <w:pPr>
        <w:rPr>
          <w:ins w:id="42" w:author="Hugh Houghton (Theology and Religion)" w:date="2023-04-06T18:09:00Z"/>
          <w:b/>
        </w:rPr>
      </w:pPr>
      <w:ins w:id="43" w:author="Hugh Houghton (Theology and Religion)" w:date="2023-04-06T18:09:00Z">
        <w:r w:rsidRPr="006872E2">
          <w:rPr>
            <w:b/>
          </w:rPr>
          <w:t>&lt;</w:t>
        </w:r>
        <w:r>
          <w:rPr>
            <w:b/>
          </w:rPr>
          <w:t>seg type=</w:t>
        </w:r>
        <w:r w:rsidRPr="006872E2">
          <w:rPr>
            <w:b/>
          </w:rPr>
          <w:t>"</w:t>
        </w:r>
        <w:r>
          <w:rPr>
            <w:b/>
          </w:rPr>
          <w:t>margin</w:t>
        </w:r>
        <w:r w:rsidRPr="006872E2">
          <w:rPr>
            <w:b/>
          </w:rPr>
          <w:t>"</w:t>
        </w:r>
        <w:r w:rsidRPr="006872E2">
          <w:rPr>
            <w:b/>
          </w:rPr>
          <w:t xml:space="preserve"> </w:t>
        </w:r>
        <w:r>
          <w:rPr>
            <w:b/>
          </w:rPr>
          <w:t>sub</w:t>
        </w:r>
        <w:r w:rsidRPr="006872E2">
          <w:rPr>
            <w:b/>
          </w:rPr>
          <w:t>type="</w:t>
        </w:r>
        <w:r>
          <w:rPr>
            <w:b/>
          </w:rPr>
          <w:t>line-left</w:t>
        </w:r>
        <w:r w:rsidRPr="00CD59A7">
          <w:rPr>
            <w:b/>
          </w:rPr>
          <w:t>"&gt;...&lt;/</w:t>
        </w:r>
        <w:r>
          <w:rPr>
            <w:b/>
          </w:rPr>
          <w:t>seg</w:t>
        </w:r>
        <w:r w:rsidRPr="00CD59A7">
          <w:rPr>
            <w:b/>
          </w:rPr>
          <w:t>&gt;</w:t>
        </w:r>
      </w:ins>
    </w:p>
    <w:p w14:paraId="2E9C01E6" w14:textId="38180770" w:rsidR="00376888" w:rsidRDefault="00376888" w:rsidP="00376888">
      <w:pPr>
        <w:rPr>
          <w:ins w:id="44" w:author="Hugh Houghton (Theology and Religion)" w:date="2023-04-06T18:09:00Z"/>
          <w:b/>
        </w:rPr>
      </w:pPr>
      <w:ins w:id="45" w:author="Hugh Houghton (Theology and Religion)" w:date="2023-04-06T18:09:00Z">
        <w:r w:rsidRPr="006872E2">
          <w:rPr>
            <w:b/>
          </w:rPr>
          <w:t>&lt;</w:t>
        </w:r>
        <w:r>
          <w:rPr>
            <w:b/>
          </w:rPr>
          <w:t>seg type=</w:t>
        </w:r>
        <w:r w:rsidRPr="006872E2">
          <w:rPr>
            <w:b/>
          </w:rPr>
          <w:t>"</w:t>
        </w:r>
        <w:r>
          <w:rPr>
            <w:b/>
          </w:rPr>
          <w:t>margin</w:t>
        </w:r>
        <w:r w:rsidRPr="006872E2">
          <w:rPr>
            <w:b/>
          </w:rPr>
          <w:t>"</w:t>
        </w:r>
        <w:r w:rsidRPr="006872E2">
          <w:rPr>
            <w:b/>
          </w:rPr>
          <w:t xml:space="preserve"> </w:t>
        </w:r>
        <w:r>
          <w:rPr>
            <w:b/>
          </w:rPr>
          <w:t>sub</w:t>
        </w:r>
        <w:r w:rsidRPr="006872E2">
          <w:rPr>
            <w:b/>
          </w:rPr>
          <w:t>type="</w:t>
        </w:r>
        <w:r>
          <w:rPr>
            <w:b/>
          </w:rPr>
          <w:t>line-right</w:t>
        </w:r>
        <w:r w:rsidRPr="00CD59A7">
          <w:rPr>
            <w:b/>
          </w:rPr>
          <w:t>"&gt;...&lt;/</w:t>
        </w:r>
        <w:r>
          <w:rPr>
            <w:b/>
          </w:rPr>
          <w:t>seg</w:t>
        </w:r>
        <w:r w:rsidRPr="00CD59A7">
          <w:rPr>
            <w:b/>
          </w:rPr>
          <w:t>&gt;</w:t>
        </w:r>
      </w:ins>
    </w:p>
    <w:p w14:paraId="7D74BA5A" w14:textId="385940E4" w:rsidR="00376888" w:rsidRPr="00CD59A7" w:rsidRDefault="00376888" w:rsidP="00376888">
      <w:pPr>
        <w:rPr>
          <w:ins w:id="46" w:author="Hugh Houghton (Theology and Religion)" w:date="2023-04-06T18:10:00Z"/>
          <w:b/>
        </w:rPr>
      </w:pPr>
      <w:ins w:id="47" w:author="Hugh Houghton (Theology and Religion)" w:date="2023-04-06T18:10:00Z">
        <w:r w:rsidRPr="006872E2">
          <w:rPr>
            <w:b/>
          </w:rPr>
          <w:t>&lt;</w:t>
        </w:r>
        <w:r>
          <w:rPr>
            <w:b/>
          </w:rPr>
          <w:t>seg type=</w:t>
        </w:r>
        <w:r w:rsidRPr="006872E2">
          <w:rPr>
            <w:b/>
          </w:rPr>
          <w:t>"</w:t>
        </w:r>
        <w:r>
          <w:rPr>
            <w:b/>
          </w:rPr>
          <w:t>margin</w:t>
        </w:r>
        <w:r w:rsidRPr="006872E2">
          <w:rPr>
            <w:b/>
          </w:rPr>
          <w:t>"</w:t>
        </w:r>
        <w:r w:rsidRPr="006872E2">
          <w:rPr>
            <w:b/>
          </w:rPr>
          <w:t xml:space="preserve"> </w:t>
        </w:r>
        <w:r>
          <w:rPr>
            <w:b/>
          </w:rPr>
          <w:t>sub</w:t>
        </w:r>
        <w:r w:rsidRPr="006872E2">
          <w:rPr>
            <w:b/>
          </w:rPr>
          <w:t>type="</w:t>
        </w:r>
        <w:r>
          <w:rPr>
            <w:b/>
          </w:rPr>
          <w:t>line-left</w:t>
        </w:r>
        <w:r>
          <w:rPr>
            <w:b/>
          </w:rPr>
          <w:t>-symbol</w:t>
        </w:r>
        <w:r w:rsidRPr="00CD59A7">
          <w:rPr>
            <w:b/>
          </w:rPr>
          <w:t>"&gt;...&lt;/</w:t>
        </w:r>
        <w:r>
          <w:rPr>
            <w:b/>
          </w:rPr>
          <w:t>seg</w:t>
        </w:r>
        <w:r w:rsidRPr="00CD59A7">
          <w:rPr>
            <w:b/>
          </w:rPr>
          <w:t>&gt;</w:t>
        </w:r>
      </w:ins>
    </w:p>
    <w:p w14:paraId="021E0C0E" w14:textId="678AE3EF" w:rsidR="00376888" w:rsidRDefault="00376888" w:rsidP="00376888">
      <w:pPr>
        <w:rPr>
          <w:ins w:id="48" w:author="Hugh Houghton (Theology and Religion)" w:date="2023-04-06T18:10:00Z"/>
          <w:b/>
        </w:rPr>
      </w:pPr>
      <w:ins w:id="49" w:author="Hugh Houghton (Theology and Religion)" w:date="2023-04-06T18:10:00Z">
        <w:r w:rsidRPr="006872E2">
          <w:rPr>
            <w:b/>
          </w:rPr>
          <w:t>&lt;</w:t>
        </w:r>
        <w:r>
          <w:rPr>
            <w:b/>
          </w:rPr>
          <w:t>seg type=</w:t>
        </w:r>
        <w:r w:rsidRPr="006872E2">
          <w:rPr>
            <w:b/>
          </w:rPr>
          <w:t>"</w:t>
        </w:r>
        <w:r>
          <w:rPr>
            <w:b/>
          </w:rPr>
          <w:t>margin</w:t>
        </w:r>
        <w:r w:rsidRPr="006872E2">
          <w:rPr>
            <w:b/>
          </w:rPr>
          <w:t>"</w:t>
        </w:r>
        <w:r w:rsidRPr="006872E2">
          <w:rPr>
            <w:b/>
          </w:rPr>
          <w:t xml:space="preserve"> </w:t>
        </w:r>
        <w:r>
          <w:rPr>
            <w:b/>
          </w:rPr>
          <w:t>sub</w:t>
        </w:r>
        <w:r w:rsidRPr="006872E2">
          <w:rPr>
            <w:b/>
          </w:rPr>
          <w:t>type="</w:t>
        </w:r>
        <w:r>
          <w:rPr>
            <w:b/>
          </w:rPr>
          <w:t>line-right</w:t>
        </w:r>
        <w:r>
          <w:rPr>
            <w:b/>
          </w:rPr>
          <w:t>-symbol</w:t>
        </w:r>
        <w:r w:rsidRPr="00CD59A7">
          <w:rPr>
            <w:b/>
          </w:rPr>
          <w:t>"&gt;...&lt;/</w:t>
        </w:r>
        <w:r>
          <w:rPr>
            <w:b/>
          </w:rPr>
          <w:t>seg</w:t>
        </w:r>
        <w:r w:rsidRPr="00CD59A7">
          <w:rPr>
            <w:b/>
          </w:rPr>
          <w:t>&gt;</w:t>
        </w:r>
      </w:ins>
    </w:p>
    <w:p w14:paraId="30C6E3B7" w14:textId="77777777" w:rsidR="00376888" w:rsidRPr="00CD59A7" w:rsidRDefault="00376888" w:rsidP="00376888">
      <w:pPr>
        <w:rPr>
          <w:ins w:id="50" w:author="Hugh Houghton (Theology and Religion)" w:date="2023-04-06T18:03:00Z"/>
          <w:b/>
        </w:rPr>
      </w:pPr>
    </w:p>
    <w:p w14:paraId="4142F47B" w14:textId="6F55D59F" w:rsidR="00376888" w:rsidRDefault="00376888">
      <w:pPr>
        <w:rPr>
          <w:ins w:id="51" w:author="Hugh Houghton (Theology and Religion)" w:date="2023-04-06T18:05:00Z"/>
        </w:rPr>
      </w:pPr>
      <w:ins w:id="52" w:author="Hugh Houghton (Theology and Religion)" w:date="2023-04-06T18:04:00Z">
        <w:r>
          <w:t>The alignment of items within these elements is indicated by the rend attribute on each  item. Th</w:t>
        </w:r>
      </w:ins>
      <w:ins w:id="53" w:author="Hugh Houghton (Theology and Religion)" w:date="2023-04-06T18:05:00Z">
        <w:r>
          <w:t>us &lt;note type=</w:t>
        </w:r>
        <w:r w:rsidRPr="00CD59A7">
          <w:t>"</w:t>
        </w:r>
        <w:r>
          <w:t>running-title</w:t>
        </w:r>
        <w:r w:rsidRPr="00CD59A7">
          <w:t>"</w:t>
        </w:r>
        <w:r>
          <w:t xml:space="preserve"> rend=</w:t>
        </w:r>
        <w:r w:rsidRPr="00CD59A7">
          <w:t>"</w:t>
        </w:r>
        <w:r>
          <w:t>center</w:t>
        </w:r>
        <w:r w:rsidRPr="00CD59A7">
          <w:t>"</w:t>
        </w:r>
        <w:r>
          <w:t>&gt; is a center-aligned running title within the page top margin. Margins may include multiple items with different alignments</w:t>
        </w:r>
      </w:ins>
      <w:ins w:id="54" w:author="Hugh Houghton (Theology and Religion)" w:date="2023-04-06T18:06:00Z">
        <w:r>
          <w:t xml:space="preserve"> (left, right or center)</w:t>
        </w:r>
      </w:ins>
      <w:ins w:id="55" w:author="Hugh Houghton (Theology and Religion)" w:date="2023-04-06T18:05:00Z">
        <w:r>
          <w:t>.</w:t>
        </w:r>
      </w:ins>
      <w:ins w:id="56" w:author="Hugh Houghton (Theology and Religion)" w:date="2023-04-06T18:11:00Z">
        <w:r w:rsidR="006D6D2C">
          <w:t xml:space="preserve"> If no alignment is specified, then the item is assumed to be left-aligned.</w:t>
        </w:r>
      </w:ins>
    </w:p>
    <w:p w14:paraId="5449CA5E" w14:textId="77777777" w:rsidR="00376888" w:rsidRDefault="00376888">
      <w:pPr>
        <w:rPr>
          <w:ins w:id="57" w:author="Hugh Houghton (Theology and Religion)" w:date="2023-04-06T18:05:00Z"/>
        </w:rPr>
      </w:pPr>
    </w:p>
    <w:p w14:paraId="7CA55AA4" w14:textId="60AB2D0D" w:rsidR="007A258E" w:rsidRPr="00CD59A7" w:rsidDel="00376888" w:rsidRDefault="00376888" w:rsidP="00376888">
      <w:pPr>
        <w:rPr>
          <w:del w:id="58" w:author="Hugh Houghton (Theology and Religion)" w:date="2023-04-06T18:06:00Z"/>
        </w:rPr>
        <w:pPrChange w:id="59" w:author="Hugh Houghton (Theology and Religion)" w:date="2023-04-06T18:06:00Z">
          <w:pPr/>
        </w:pPrChange>
      </w:pPr>
      <w:ins w:id="60" w:author="Hugh Houghton (Theology and Religion)" w:date="2023-04-06T18:05:00Z">
        <w:r>
          <w:t>It should be note</w:t>
        </w:r>
      </w:ins>
      <w:ins w:id="61" w:author="Hugh Houghton (Theology and Religion)" w:date="2023-04-06T18:06:00Z">
        <w:r>
          <w:t>d that binding marks within</w:t>
        </w:r>
      </w:ins>
      <w:del w:id="62" w:author="Hugh Houghton (Theology and Religion)" w:date="2023-04-06T18:06:00Z">
        <w:r w:rsidR="007A258E" w:rsidRPr="00CD59A7" w:rsidDel="00376888">
          <w:delText>These appear between the opening and closing page break markers.</w:delText>
        </w:r>
      </w:del>
    </w:p>
    <w:p w14:paraId="6E9347E0" w14:textId="6AE2FD63" w:rsidR="007A258E" w:rsidRPr="00CD59A7" w:rsidDel="00376888" w:rsidRDefault="007A258E" w:rsidP="00376888">
      <w:pPr>
        <w:rPr>
          <w:del w:id="63" w:author="Hugh Houghton (Theology and Religion)" w:date="2023-04-06T18:06:00Z"/>
        </w:rPr>
        <w:pPrChange w:id="64" w:author="Hugh Houghton (Theology and Religion)" w:date="2023-04-06T18:06:00Z">
          <w:pPr>
            <w:numPr>
              <w:numId w:val="11"/>
            </w:numPr>
            <w:tabs>
              <w:tab w:val="num" w:pos="720"/>
            </w:tabs>
            <w:ind w:left="720" w:hanging="360"/>
          </w:pPr>
        </w:pPrChange>
      </w:pPr>
      <w:del w:id="65" w:author="Hugh Houghton (Theology and Religion)" w:date="2023-04-06T18:06:00Z">
        <w:r w:rsidRPr="00CD59A7" w:rsidDel="00376888">
          <w:delText>Within &lt;</w:delText>
        </w:r>
      </w:del>
      <w:del w:id="66" w:author="Hugh Houghton (Theology and Religion)" w:date="2023-04-06T17:57:00Z">
        <w:r w:rsidRPr="00CD59A7" w:rsidDel="001D1FAF">
          <w:delText xml:space="preserve">margin </w:delText>
        </w:r>
      </w:del>
      <w:del w:id="67" w:author="Hugh Houghton (Theology and Religion)" w:date="2023-04-06T18:06:00Z">
        <w:r w:rsidRPr="00CD59A7" w:rsidDel="00376888">
          <w:delText>type="topmargin"&gt; and &lt;</w:delText>
        </w:r>
      </w:del>
      <w:del w:id="68" w:author="Hugh Houghton (Theology and Religion)" w:date="2023-04-06T17:57:00Z">
        <w:r w:rsidRPr="00CD59A7" w:rsidDel="001D1FAF">
          <w:delText xml:space="preserve">margin </w:delText>
        </w:r>
      </w:del>
      <w:del w:id="69" w:author="Hugh Houghton (Theology and Religion)" w:date="2023-04-06T18:06:00Z">
        <w:r w:rsidRPr="00CD59A7" w:rsidDel="00376888">
          <w:delText>type="bottommargin"&gt;  there is a further set of margins: &lt;margin type="marginright"&gt; for right-aligned text, &lt;margin type="marginleft"&gt; for left-aligned text, &lt;margin type="margincenter"&gt;  for centred text.</w:delText>
        </w:r>
      </w:del>
    </w:p>
    <w:p w14:paraId="22F2D33D" w14:textId="17729B4B" w:rsidR="00376888" w:rsidRDefault="007A258E" w:rsidP="00376888">
      <w:pPr>
        <w:rPr>
          <w:ins w:id="70" w:author="Hugh Houghton (Theology and Religion)" w:date="2023-04-06T18:10:00Z"/>
        </w:rPr>
      </w:pPr>
      <w:del w:id="71" w:author="Hugh Houghton (Theology and Religion)" w:date="2023-04-06T18:06:00Z">
        <w:r w:rsidRPr="00CD59A7" w:rsidDel="00376888">
          <w:delText>Within</w:delText>
        </w:r>
      </w:del>
      <w:r w:rsidRPr="00CD59A7">
        <w:t xml:space="preserve"> </w:t>
      </w:r>
      <w:ins w:id="72" w:author="Hugh Houghton (Theology and Religion)" w:date="2023-04-06T18:06:00Z">
        <w:r w:rsidR="00376888" w:rsidRPr="00376888">
          <w:t>&lt;seg type="margin" subtype ="page-right-margin"&gt;</w:t>
        </w:r>
      </w:ins>
      <w:ins w:id="73" w:author="Hugh Houghton (Theology and Religion)" w:date="2023-04-06T18:07:00Z">
        <w:r w:rsidR="00376888">
          <w:t xml:space="preserve"> and </w:t>
        </w:r>
        <w:r w:rsidR="00376888" w:rsidRPr="00376888">
          <w:t>&lt;seg type="margin" subtype ="page-</w:t>
        </w:r>
        <w:r w:rsidR="00376888">
          <w:t>left</w:t>
        </w:r>
        <w:r w:rsidR="00376888" w:rsidRPr="00376888">
          <w:t>-margin"&gt;</w:t>
        </w:r>
        <w:r w:rsidR="00376888">
          <w:t xml:space="preserve"> have rend=</w:t>
        </w:r>
        <w:r w:rsidR="00376888" w:rsidRPr="00376888">
          <w:t>"</w:t>
        </w:r>
        <w:r w:rsidR="00376888">
          <w:t>middle</w:t>
        </w:r>
        <w:r w:rsidR="00376888" w:rsidRPr="00376888">
          <w:t>"</w:t>
        </w:r>
        <w:r w:rsidR="00376888">
          <w:t xml:space="preserve"> to indicate their vertical alignment on the page.</w:t>
        </w:r>
      </w:ins>
    </w:p>
    <w:p w14:paraId="23D7D8D7" w14:textId="77777777" w:rsidR="006D6D2C" w:rsidRDefault="006D6D2C" w:rsidP="00376888">
      <w:pPr>
        <w:rPr>
          <w:ins w:id="74" w:author="Hugh Houghton (Theology and Religion)" w:date="2023-04-06T18:10:00Z"/>
        </w:rPr>
      </w:pPr>
    </w:p>
    <w:p w14:paraId="41D38385" w14:textId="4F67C69D" w:rsidR="006D6D2C" w:rsidRDefault="006D6D2C" w:rsidP="00376888">
      <w:pPr>
        <w:rPr>
          <w:ins w:id="75" w:author="Hugh Houghton (Theology and Religion)" w:date="2023-04-06T18:07:00Z"/>
        </w:rPr>
      </w:pPr>
      <w:ins w:id="76" w:author="Hugh Houghton (Theology and Religion)" w:date="2023-04-06T18:10:00Z">
        <w:r>
          <w:t>The</w:t>
        </w:r>
      </w:ins>
      <w:ins w:id="77" w:author="Hugh Houghton (Theology and Religion)" w:date="2023-04-06T18:11:00Z">
        <w:r>
          <w:t xml:space="preserve"> indication </w:t>
        </w:r>
        <w:r w:rsidRPr="006D6D2C">
          <w:t>"line-left-symbol"</w:t>
        </w:r>
        <w:r>
          <w:t xml:space="preserve"> and </w:t>
        </w:r>
        <w:r w:rsidRPr="006D6D2C">
          <w:t>"line-</w:t>
        </w:r>
        <w:r>
          <w:t>right</w:t>
        </w:r>
        <w:r w:rsidRPr="006D6D2C">
          <w:t>-symbol"</w:t>
        </w:r>
        <w:r>
          <w:t xml:space="preserve"> preserve the old </w:t>
        </w:r>
      </w:ins>
      <w:ins w:id="78" w:author="Hugh Houghton (Theology and Religion)" w:date="2023-04-06T18:12:00Z">
        <w:r>
          <w:t>&lt;margin type=</w:t>
        </w:r>
        <w:r w:rsidRPr="006D6D2C">
          <w:t>"</w:t>
        </w:r>
        <w:r>
          <w:t>GL</w:t>
        </w:r>
        <w:r w:rsidRPr="006D6D2C">
          <w:t>"</w:t>
        </w:r>
        <w:r>
          <w:t xml:space="preserve">&gt;, </w:t>
        </w:r>
      </w:ins>
      <w:ins w:id="79" w:author="Hugh Houghton (Theology and Religion)" w:date="2023-04-06T18:13:00Z">
        <w:r>
          <w:t xml:space="preserve">although these appear to be identical to </w:t>
        </w:r>
        <w:r w:rsidRPr="006D6D2C">
          <w:t>"line-left</w:t>
        </w:r>
        <w:r w:rsidRPr="006D6D2C">
          <w:t xml:space="preserve"> </w:t>
        </w:r>
        <w:r w:rsidRPr="006D6D2C">
          <w:t>"</w:t>
        </w:r>
        <w:r>
          <w:t xml:space="preserve"> and </w:t>
        </w:r>
        <w:r w:rsidRPr="006D6D2C">
          <w:t>"line-</w:t>
        </w:r>
        <w:r>
          <w:t>right</w:t>
        </w:r>
        <w:r w:rsidRPr="006D6D2C">
          <w:t xml:space="preserve"> </w:t>
        </w:r>
        <w:r w:rsidRPr="006D6D2C">
          <w:t>"</w:t>
        </w:r>
      </w:ins>
    </w:p>
    <w:p w14:paraId="233957C9" w14:textId="24FC337E" w:rsidR="007A258E" w:rsidRPr="00CD59A7" w:rsidDel="00376888" w:rsidRDefault="007A258E" w:rsidP="00376888">
      <w:pPr>
        <w:rPr>
          <w:del w:id="80" w:author="Hugh Houghton (Theology and Religion)" w:date="2023-04-06T18:07:00Z"/>
        </w:rPr>
        <w:pPrChange w:id="81" w:author="Hugh Houghton (Theology and Religion)" w:date="2023-04-06T18:06:00Z">
          <w:pPr>
            <w:numPr>
              <w:numId w:val="11"/>
            </w:numPr>
            <w:tabs>
              <w:tab w:val="num" w:pos="720"/>
            </w:tabs>
            <w:ind w:left="720" w:hanging="360"/>
          </w:pPr>
        </w:pPrChange>
      </w:pPr>
      <w:del w:id="82" w:author="Hugh Houghton (Theology and Religion)" w:date="2023-04-06T18:07:00Z">
        <w:r w:rsidRPr="00CD59A7" w:rsidDel="00376888">
          <w:delText xml:space="preserve">&lt;margin type="leftmargin"&gt; and  &lt;margin type="rightmargin"&gt; there is: &lt;margin type="middle"&gt; for vertically-centred text (this applies to the binding marks). </w:delText>
        </w:r>
      </w:del>
    </w:p>
    <w:p w14:paraId="69E973C9" w14:textId="77777777" w:rsidR="007A258E" w:rsidRPr="00CD59A7" w:rsidDel="00376888" w:rsidRDefault="007A258E">
      <w:pPr>
        <w:rPr>
          <w:del w:id="83" w:author="Hugh Houghton (Theology and Religion)" w:date="2023-04-06T18:07:00Z"/>
        </w:rPr>
      </w:pPr>
    </w:p>
    <w:p w14:paraId="3C0BE7F2" w14:textId="727120F2" w:rsidR="007A258E" w:rsidRPr="00CD59A7" w:rsidDel="00376888" w:rsidRDefault="007A258E">
      <w:pPr>
        <w:rPr>
          <w:del w:id="84" w:author="Hugh Houghton (Theology and Religion)" w:date="2023-04-06T18:07:00Z"/>
        </w:rPr>
      </w:pPr>
      <w:del w:id="85" w:author="Hugh Houghton (Theology and Religion)" w:date="2023-04-06T18:07:00Z">
        <w:r w:rsidRPr="00CD59A7" w:rsidDel="00376888">
          <w:delText>Each column may have one or more of the following margins:</w:delText>
        </w:r>
      </w:del>
    </w:p>
    <w:p w14:paraId="2FCE0768" w14:textId="31C97141" w:rsidR="007A258E" w:rsidRPr="00CD59A7" w:rsidDel="00376888" w:rsidRDefault="007A258E">
      <w:pPr>
        <w:rPr>
          <w:del w:id="86" w:author="Hugh Houghton (Theology and Religion)" w:date="2023-04-06T18:03:00Z"/>
          <w:b/>
        </w:rPr>
      </w:pPr>
      <w:del w:id="87" w:author="Hugh Houghton (Theology and Religion)" w:date="2023-04-06T18:03:00Z">
        <w:r w:rsidRPr="006872E2" w:rsidDel="00376888">
          <w:rPr>
            <w:b/>
          </w:rPr>
          <w:delText>&lt;</w:delText>
        </w:r>
      </w:del>
      <w:del w:id="88" w:author="Hugh Houghton (Theology and Religion)" w:date="2023-04-06T17:57:00Z">
        <w:r w:rsidRPr="006872E2" w:rsidDel="001D1FAF">
          <w:rPr>
            <w:b/>
          </w:rPr>
          <w:delText>margin type</w:delText>
        </w:r>
      </w:del>
      <w:del w:id="89" w:author="Hugh Houghton (Theology and Religion)" w:date="2023-04-06T18:03:00Z">
        <w:r w:rsidRPr="006872E2" w:rsidDel="00376888">
          <w:rPr>
            <w:b/>
          </w:rPr>
          <w:delText>="coltopmargin</w:delText>
        </w:r>
        <w:r w:rsidRPr="00CD59A7" w:rsidDel="00376888">
          <w:rPr>
            <w:b/>
          </w:rPr>
          <w:delText>"&gt;...&lt;/</w:delText>
        </w:r>
      </w:del>
      <w:del w:id="90" w:author="Hugh Houghton (Theology and Religion)" w:date="2023-04-06T17:57:00Z">
        <w:r w:rsidRPr="00CD59A7" w:rsidDel="001D1FAF">
          <w:rPr>
            <w:b/>
          </w:rPr>
          <w:delText>margin</w:delText>
        </w:r>
      </w:del>
      <w:del w:id="91" w:author="Hugh Houghton (Theology and Religion)" w:date="2023-04-06T18:03:00Z">
        <w:r w:rsidRPr="00CD59A7" w:rsidDel="00376888">
          <w:rPr>
            <w:b/>
          </w:rPr>
          <w:delText>&gt;</w:delText>
        </w:r>
      </w:del>
    </w:p>
    <w:p w14:paraId="0DFEE81E" w14:textId="75216E51" w:rsidR="007A258E" w:rsidRPr="00CD59A7" w:rsidDel="00376888" w:rsidRDefault="007A258E">
      <w:pPr>
        <w:rPr>
          <w:del w:id="92" w:author="Hugh Houghton (Theology and Religion)" w:date="2023-04-06T18:03:00Z"/>
          <w:b/>
        </w:rPr>
      </w:pPr>
      <w:del w:id="93" w:author="Hugh Houghton (Theology and Religion)" w:date="2023-04-06T18:03:00Z">
        <w:r w:rsidRPr="006872E2" w:rsidDel="00376888">
          <w:rPr>
            <w:b/>
          </w:rPr>
          <w:delText>&lt;</w:delText>
        </w:r>
      </w:del>
      <w:del w:id="94" w:author="Hugh Houghton (Theology and Religion)" w:date="2023-04-06T17:57:00Z">
        <w:r w:rsidRPr="006872E2" w:rsidDel="001D1FAF">
          <w:rPr>
            <w:b/>
          </w:rPr>
          <w:delText>margin type</w:delText>
        </w:r>
      </w:del>
      <w:del w:id="95" w:author="Hugh Houghton (Theology and Religion)" w:date="2023-04-06T18:03:00Z">
        <w:r w:rsidRPr="006872E2" w:rsidDel="00376888">
          <w:rPr>
            <w:b/>
          </w:rPr>
          <w:delText>="colbottommargin</w:delText>
        </w:r>
        <w:r w:rsidRPr="00CD59A7" w:rsidDel="00376888">
          <w:rPr>
            <w:b/>
          </w:rPr>
          <w:delText>"&gt;...&lt;/</w:delText>
        </w:r>
      </w:del>
      <w:del w:id="96" w:author="Hugh Houghton (Theology and Religion)" w:date="2023-04-06T17:57:00Z">
        <w:r w:rsidRPr="00CD59A7" w:rsidDel="001D1FAF">
          <w:rPr>
            <w:b/>
          </w:rPr>
          <w:delText>margin</w:delText>
        </w:r>
      </w:del>
      <w:del w:id="97" w:author="Hugh Houghton (Theology and Religion)" w:date="2023-04-06T18:03:00Z">
        <w:r w:rsidRPr="00CD59A7" w:rsidDel="00376888">
          <w:rPr>
            <w:b/>
          </w:rPr>
          <w:delText>&gt;</w:delText>
        </w:r>
      </w:del>
    </w:p>
    <w:p w14:paraId="071B7761" w14:textId="0A4D9269" w:rsidR="007A258E" w:rsidRPr="00CD59A7" w:rsidDel="00376888" w:rsidRDefault="007A258E">
      <w:pPr>
        <w:rPr>
          <w:del w:id="98" w:author="Hugh Houghton (Theology and Religion)" w:date="2023-04-06T18:07:00Z"/>
        </w:rPr>
      </w:pPr>
      <w:del w:id="99" w:author="Hugh Houghton (Theology and Religion)" w:date="2023-04-06T18:07:00Z">
        <w:r w:rsidRPr="00CD59A7" w:rsidDel="00376888">
          <w:delText>These appear between the opening and closing column break markers.</w:delText>
        </w:r>
      </w:del>
    </w:p>
    <w:p w14:paraId="43BF8BB8" w14:textId="77FC0298" w:rsidR="007A258E" w:rsidRPr="00CD59A7" w:rsidDel="00376888" w:rsidRDefault="007A258E" w:rsidP="007A258E">
      <w:pPr>
        <w:numPr>
          <w:ilvl w:val="0"/>
          <w:numId w:val="11"/>
        </w:numPr>
        <w:rPr>
          <w:del w:id="100" w:author="Hugh Houghton (Theology and Religion)" w:date="2023-04-06T18:07:00Z"/>
        </w:rPr>
      </w:pPr>
      <w:del w:id="101" w:author="Hugh Houghton (Theology and Religion)" w:date="2023-04-06T18:07:00Z">
        <w:r w:rsidRPr="00CD59A7" w:rsidDel="00376888">
          <w:delText>Within these margins, there is a further set of margins: &lt;margin type="right"&gt; for right-aligned text, &lt;margin type="left"&gt; for left-aligned text, &lt;margin type="center"&gt; for centred text.</w:delText>
        </w:r>
      </w:del>
    </w:p>
    <w:p w14:paraId="265FF6A0" w14:textId="77777777" w:rsidR="007A258E" w:rsidRPr="00CD59A7" w:rsidDel="00376888" w:rsidRDefault="007A258E">
      <w:pPr>
        <w:rPr>
          <w:del w:id="102" w:author="Hugh Houghton (Theology and Religion)" w:date="2023-04-06T18:09:00Z"/>
        </w:rPr>
      </w:pPr>
    </w:p>
    <w:p w14:paraId="4A85175D" w14:textId="2500614B" w:rsidR="007A258E" w:rsidRPr="00CD59A7" w:rsidDel="00376888" w:rsidRDefault="007A258E">
      <w:pPr>
        <w:rPr>
          <w:del w:id="103" w:author="Hugh Houghton (Theology and Religion)" w:date="2023-04-06T18:09:00Z"/>
        </w:rPr>
      </w:pPr>
      <w:del w:id="104" w:author="Hugh Houghton (Theology and Religion)" w:date="2023-04-06T18:09:00Z">
        <w:r w:rsidRPr="00CD59A7" w:rsidDel="00376888">
          <w:delText>Each line may have the following margins:</w:delText>
        </w:r>
      </w:del>
    </w:p>
    <w:p w14:paraId="6EDE304F" w14:textId="50F62C19" w:rsidR="007A258E" w:rsidRPr="00CD59A7" w:rsidDel="00376888" w:rsidRDefault="007A258E">
      <w:pPr>
        <w:rPr>
          <w:del w:id="105" w:author="Hugh Houghton (Theology and Religion)" w:date="2023-04-06T18:09:00Z"/>
          <w:b/>
        </w:rPr>
      </w:pPr>
      <w:del w:id="106" w:author="Hugh Houghton (Theology and Religion)" w:date="2023-04-06T18:09:00Z">
        <w:r w:rsidRPr="006872E2" w:rsidDel="00376888">
          <w:rPr>
            <w:b/>
          </w:rPr>
          <w:delText>&lt;margin&gt;...&lt;/</w:delText>
        </w:r>
        <w:r w:rsidRPr="00CD59A7" w:rsidDel="00376888">
          <w:rPr>
            <w:b/>
          </w:rPr>
          <w:delText>margin&gt;</w:delText>
        </w:r>
      </w:del>
    </w:p>
    <w:p w14:paraId="5CF04B9F" w14:textId="7F112CE2" w:rsidR="007A258E" w:rsidRPr="00CD59A7" w:rsidDel="00376888" w:rsidRDefault="007A258E">
      <w:pPr>
        <w:rPr>
          <w:del w:id="107" w:author="Hugh Houghton (Theology and Religion)" w:date="2023-04-06T18:09:00Z"/>
          <w:b/>
        </w:rPr>
      </w:pPr>
      <w:del w:id="108" w:author="Hugh Houghton (Theology and Religion)" w:date="2023-04-06T18:09:00Z">
        <w:r w:rsidRPr="006872E2" w:rsidDel="00376888">
          <w:rPr>
            <w:b/>
          </w:rPr>
          <w:delText>&lt;margin type="GL"&gt;...&lt;/</w:delText>
        </w:r>
        <w:r w:rsidRPr="00CD59A7" w:rsidDel="00376888">
          <w:rPr>
            <w:b/>
          </w:rPr>
          <w:delText>margin&gt;</w:delText>
        </w:r>
      </w:del>
    </w:p>
    <w:p w14:paraId="0991F599" w14:textId="668D6B21" w:rsidR="007A258E" w:rsidRPr="00CD59A7" w:rsidDel="00376888" w:rsidRDefault="007A258E">
      <w:pPr>
        <w:rPr>
          <w:del w:id="109" w:author="Hugh Houghton (Theology and Religion)" w:date="2023-04-06T18:09:00Z"/>
        </w:rPr>
      </w:pPr>
      <w:del w:id="110" w:author="Hugh Houghton (Theology and Religion)" w:date="2023-04-06T18:09:00Z">
        <w:r w:rsidRPr="00CD59A7" w:rsidDel="00376888">
          <w:delText>If this appears within the opening line break (&lt;lb id="S</w:delText>
        </w:r>
        <w:r w:rsidDel="00376888">
          <w:delText>-</w:delText>
        </w:r>
        <w:r w:rsidRPr="00CD59A7" w:rsidDel="00376888">
          <w:delText>..."&gt;...&lt;/lb&gt;) it is to the left of the text. If this appears within the closing line break (&lt;lb id="E</w:delText>
        </w:r>
        <w:r w:rsidDel="00376888">
          <w:delText>-</w:delText>
        </w:r>
        <w:r w:rsidRPr="00CD59A7" w:rsidDel="00376888">
          <w:delText>..."&gt;...&lt;/lb&gt;) it is to the right of the text.</w:delText>
        </w:r>
      </w:del>
    </w:p>
    <w:p w14:paraId="3F879219" w14:textId="77777777" w:rsidR="007A258E" w:rsidRPr="00CD59A7" w:rsidRDefault="007A258E"/>
    <w:p w14:paraId="4EFCA6AB" w14:textId="77777777" w:rsidR="007A258E" w:rsidRPr="00CD59A7" w:rsidRDefault="007A258E">
      <w:r w:rsidRPr="00CD59A7">
        <w:lastRenderedPageBreak/>
        <w:t>Margins may include text and/or graphic elements. Words are not numbered within margins.</w:t>
      </w:r>
    </w:p>
    <w:p w14:paraId="4D92C2F0" w14:textId="77777777" w:rsidR="007A258E" w:rsidRPr="00CD59A7" w:rsidRDefault="007A258E">
      <w:pPr>
        <w:rPr>
          <w:b/>
        </w:rPr>
      </w:pPr>
    </w:p>
    <w:p w14:paraId="124D62B5" w14:textId="77777777" w:rsidR="007A258E" w:rsidRPr="006872E2" w:rsidRDefault="007A258E" w:rsidP="007A258E">
      <w:pPr>
        <w:pStyle w:val="Heading2"/>
      </w:pPr>
      <w:r w:rsidRPr="006872E2">
        <w:t>Corrections</w:t>
      </w:r>
    </w:p>
    <w:p w14:paraId="3DD07459" w14:textId="77777777" w:rsidR="007A258E" w:rsidRPr="006872E2" w:rsidRDefault="007A258E">
      <w:r w:rsidRPr="006872E2">
        <w:t xml:space="preserve">Where text has been altered, it is enclosed within an </w:t>
      </w:r>
      <w:r w:rsidRPr="006872E2">
        <w:rPr>
          <w:b/>
        </w:rPr>
        <w:t>&lt;</w:t>
      </w:r>
      <w:r w:rsidRPr="00CD59A7">
        <w:rPr>
          <w:b/>
        </w:rPr>
        <w:t>app&gt;...&lt;/app&gt;</w:t>
      </w:r>
      <w:r w:rsidRPr="006872E2">
        <w:t xml:space="preserve"> element (for apparatus).</w:t>
      </w:r>
    </w:p>
    <w:p w14:paraId="010C55D3" w14:textId="77777777" w:rsidR="007A258E" w:rsidRPr="006872E2" w:rsidRDefault="007A258E">
      <w:r w:rsidRPr="006872E2">
        <w:t xml:space="preserve">Within each &lt;app&gt; tag, each reading is enclosed by </w:t>
      </w:r>
      <w:r w:rsidRPr="006872E2">
        <w:rPr>
          <w:b/>
        </w:rPr>
        <w:t>&lt;rdg&gt;...&lt;/rdg&gt;</w:t>
      </w:r>
      <w:r w:rsidRPr="006872E2">
        <w:t>.</w:t>
      </w:r>
    </w:p>
    <w:p w14:paraId="51452ACF" w14:textId="77777777" w:rsidR="007A258E" w:rsidRPr="006872E2" w:rsidRDefault="007A258E">
      <w:r w:rsidRPr="006872E2">
        <w:t xml:space="preserve">The identity of the hand is included in the &lt;rdg&gt; element: </w:t>
      </w:r>
    </w:p>
    <w:p w14:paraId="65883904" w14:textId="4A4825B3" w:rsidR="007A258E" w:rsidRPr="00CD59A7" w:rsidRDefault="007A258E" w:rsidP="007A258E">
      <w:pPr>
        <w:numPr>
          <w:ilvl w:val="0"/>
          <w:numId w:val="4"/>
        </w:numPr>
      </w:pPr>
      <w:r w:rsidRPr="006872E2">
        <w:t xml:space="preserve">The original reading is identified as </w:t>
      </w:r>
      <w:r w:rsidRPr="00CD59A7">
        <w:rPr>
          <w:b/>
        </w:rPr>
        <w:t>&lt;rdg type="</w:t>
      </w:r>
      <w:r w:rsidR="000F02AC">
        <w:rPr>
          <w:b/>
        </w:rPr>
        <w:t>orig</w:t>
      </w:r>
      <w:r w:rsidRPr="00CD59A7">
        <w:rPr>
          <w:b/>
        </w:rPr>
        <w:t>"&gt;...&lt;/rdg&gt;</w:t>
      </w:r>
    </w:p>
    <w:p w14:paraId="36003063" w14:textId="5157AE2F" w:rsidR="007A258E" w:rsidRPr="006872E2" w:rsidRDefault="007A258E" w:rsidP="007A258E">
      <w:pPr>
        <w:numPr>
          <w:ilvl w:val="0"/>
          <w:numId w:val="4"/>
        </w:numPr>
      </w:pPr>
      <w:r w:rsidRPr="00CD59A7">
        <w:t>Correctors are identified by type="corr", with the name of the corrector:</w:t>
      </w:r>
      <w:r w:rsidRPr="00CD59A7">
        <w:br/>
        <w:t xml:space="preserve">Thus </w:t>
      </w:r>
      <w:r w:rsidRPr="00CD59A7">
        <w:rPr>
          <w:b/>
        </w:rPr>
        <w:t xml:space="preserve">&lt;rdg type="corr" </w:t>
      </w:r>
      <w:r w:rsidR="000F02AC">
        <w:rPr>
          <w:b/>
        </w:rPr>
        <w:t>hand</w:t>
      </w:r>
      <w:r w:rsidRPr="00CD59A7">
        <w:rPr>
          <w:b/>
        </w:rPr>
        <w:t>="S1"&gt;...&lt;/rdg&gt;</w:t>
      </w:r>
      <w:r w:rsidRPr="006872E2">
        <w:t xml:space="preserve"> is a correction by the corrector known as S1.</w:t>
      </w:r>
    </w:p>
    <w:p w14:paraId="404D08F3" w14:textId="2C0A1092" w:rsidR="007A258E" w:rsidRPr="006872E2" w:rsidRDefault="007A258E">
      <w:r w:rsidRPr="006872E2">
        <w:t xml:space="preserve">Words within a correction are enclosed within </w:t>
      </w:r>
      <w:r w:rsidRPr="00CD59A7">
        <w:rPr>
          <w:b/>
        </w:rPr>
        <w:t>&lt;w&gt;...&lt;/w&gt;</w:t>
      </w:r>
      <w:r w:rsidRPr="006872E2">
        <w:t xml:space="preserve"> tags</w:t>
      </w:r>
      <w:r w:rsidR="005A33BE">
        <w:t xml:space="preserve">, and it may also include punctuation in </w:t>
      </w:r>
      <w:r w:rsidR="005A33BE" w:rsidRPr="00CD59A7">
        <w:rPr>
          <w:b/>
        </w:rPr>
        <w:t>&lt;</w:t>
      </w:r>
      <w:r w:rsidR="005A33BE">
        <w:rPr>
          <w:b/>
        </w:rPr>
        <w:t>pc</w:t>
      </w:r>
      <w:r w:rsidR="005A33BE" w:rsidRPr="00CD59A7">
        <w:rPr>
          <w:b/>
        </w:rPr>
        <w:t>&gt;...&lt;/</w:t>
      </w:r>
      <w:r w:rsidR="005A33BE">
        <w:rPr>
          <w:b/>
        </w:rPr>
        <w:t>pc</w:t>
      </w:r>
      <w:r w:rsidR="005A33BE" w:rsidRPr="00CD59A7">
        <w:rPr>
          <w:b/>
        </w:rPr>
        <w:t>&gt;</w:t>
      </w:r>
      <w:r w:rsidR="005A33BE" w:rsidRPr="006872E2">
        <w:t xml:space="preserve"> tags</w:t>
      </w:r>
      <w:r w:rsidRPr="006872E2">
        <w:t>.</w:t>
      </w:r>
    </w:p>
    <w:p w14:paraId="665D3AF3" w14:textId="77777777" w:rsidR="007A258E" w:rsidRPr="006872E2" w:rsidRDefault="007A258E">
      <w:r w:rsidRPr="006872E2">
        <w:t>The same text may have been altered by more than one corrector, so there may be numerous &lt;rdg&gt; elements within an &lt;app&gt; element.</w:t>
      </w:r>
    </w:p>
    <w:p w14:paraId="21AB72F7" w14:textId="1059D2B3" w:rsidR="007A258E" w:rsidRPr="006872E2" w:rsidRDefault="007A258E">
      <w:r w:rsidRPr="006872E2">
        <w:t>Where a reading is blank, the text is either omitted (if type="</w:t>
      </w:r>
      <w:r w:rsidR="000F02AC">
        <w:t>orig</w:t>
      </w:r>
      <w:r w:rsidRPr="006872E2">
        <w:t>") or deleted (if type="corr").</w:t>
      </w:r>
    </w:p>
    <w:p w14:paraId="49663CC8" w14:textId="77777777" w:rsidR="007A258E" w:rsidRPr="00CD59A7" w:rsidRDefault="007A258E">
      <w:r w:rsidRPr="006872E2">
        <w:t xml:space="preserve">The default &lt;rdg&gt; displayed </w:t>
      </w:r>
      <w:r>
        <w:t xml:space="preserve">in the online transcription </w:t>
      </w:r>
      <w:r w:rsidRPr="006872E2">
        <w:t xml:space="preserve">is always that which occurs </w:t>
      </w:r>
      <w:r w:rsidRPr="006872E2">
        <w:rPr>
          <w:b/>
        </w:rPr>
        <w:t>first</w:t>
      </w:r>
      <w:r w:rsidRPr="006872E2">
        <w:t xml:space="preserve"> in the &lt;app&gt; element. In 95% of cases this </w:t>
      </w:r>
      <w:r>
        <w:t>is</w:t>
      </w:r>
      <w:r w:rsidRPr="006872E2">
        <w:t xml:space="preserve"> the original reading.</w:t>
      </w:r>
    </w:p>
    <w:p w14:paraId="72369055" w14:textId="77777777" w:rsidR="007A258E" w:rsidRPr="006872E2" w:rsidRDefault="007A258E">
      <w:r w:rsidRPr="006872E2">
        <w:t>Line breaks and other formatting information are only included in this first element.</w:t>
      </w:r>
    </w:p>
    <w:p w14:paraId="324BF841" w14:textId="77777777" w:rsidR="007A258E" w:rsidRPr="006872E2" w:rsidRDefault="007A258E"/>
    <w:p w14:paraId="277F9455" w14:textId="380812E3" w:rsidR="007A258E" w:rsidRPr="00B94A8E" w:rsidRDefault="007A258E">
      <w:r w:rsidRPr="006872E2">
        <w:t xml:space="preserve">In the cases where an alteration consists of the addition of a block of text in the margin, this has been indicated by use of the </w:t>
      </w:r>
      <w:r w:rsidRPr="00B94A8E">
        <w:rPr>
          <w:b/>
        </w:rPr>
        <w:t xml:space="preserve">&lt;ptr&gt; </w:t>
      </w:r>
      <w:r w:rsidRPr="00B94A8E">
        <w:t xml:space="preserve">element. The &lt;app&gt; element is used as normal in the course of the text, but the correction in the margin has an extra </w:t>
      </w:r>
      <w:r w:rsidR="000F02AC">
        <w:t>xml:</w:t>
      </w:r>
      <w:r w:rsidRPr="00B94A8E">
        <w:t xml:space="preserve">id in the &lt;rdg&gt; element, e.g. </w:t>
      </w:r>
      <w:r w:rsidRPr="00B94A8E">
        <w:rPr>
          <w:b/>
        </w:rPr>
        <w:t xml:space="preserve">&lt;rdg n="D" type="corr" </w:t>
      </w:r>
      <w:r w:rsidR="000F02AC">
        <w:rPr>
          <w:b/>
        </w:rPr>
        <w:t>xml:</w:t>
      </w:r>
      <w:r w:rsidRPr="00B94A8E">
        <w:rPr>
          <w:b/>
        </w:rPr>
        <w:t>id="AM-B7K11V18-07-1CHR-1"</w:t>
      </w:r>
      <w:r w:rsidR="000F02AC">
        <w:rPr>
          <w:b/>
        </w:rPr>
        <w:t xml:space="preserve"> corresp="1Chr. 11:18"</w:t>
      </w:r>
      <w:r w:rsidRPr="00B94A8E">
        <w:rPr>
          <w:b/>
        </w:rPr>
        <w:t>&gt;</w:t>
      </w:r>
      <w:r w:rsidRPr="00B94A8E">
        <w:t>.</w:t>
      </w:r>
      <w:r w:rsidR="000F02AC">
        <w:t xml:space="preserve"> </w:t>
      </w:r>
    </w:p>
    <w:p w14:paraId="646A35A0" w14:textId="77777777" w:rsidR="007A258E" w:rsidRPr="00B94A8E" w:rsidRDefault="007A258E">
      <w:r w:rsidRPr="00B94A8E">
        <w:t>The &lt;ptr&gt; element is placed at the appropriate point on the page in order to be able to display this material where it appears on the page as wel</w:t>
      </w:r>
      <w:r>
        <w:t>l as in the course of the text</w:t>
      </w:r>
      <w:r w:rsidRPr="00B94A8E">
        <w:t>. There are two types of margin:</w:t>
      </w:r>
    </w:p>
    <w:p w14:paraId="59983688" w14:textId="592382F1" w:rsidR="007A258E" w:rsidRDefault="007A258E" w:rsidP="007A258E">
      <w:pPr>
        <w:numPr>
          <w:ilvl w:val="0"/>
          <w:numId w:val="10"/>
        </w:numPr>
      </w:pPr>
      <w:r w:rsidRPr="00B94A8E">
        <w:t>When the &lt;ptr&gt; appears in &lt;</w:t>
      </w:r>
      <w:ins w:id="111" w:author="Hugh Houghton (Theology and Religion)" w:date="2023-04-06T18:14:00Z">
        <w:r w:rsidR="006D6D2C">
          <w:t>seg type=</w:t>
        </w:r>
        <w:r w:rsidR="006D6D2C" w:rsidRPr="00B94A8E">
          <w:t>"</w:t>
        </w:r>
      </w:ins>
      <w:r w:rsidRPr="00B94A8E">
        <w:t>margin</w:t>
      </w:r>
      <w:ins w:id="112" w:author="Hugh Houghton (Theology and Religion)" w:date="2023-04-06T18:14:00Z">
        <w:r w:rsidR="006D6D2C" w:rsidRPr="00B94A8E">
          <w:t>"</w:t>
        </w:r>
      </w:ins>
      <w:r w:rsidRPr="00B94A8E">
        <w:t xml:space="preserve"> </w:t>
      </w:r>
      <w:ins w:id="113" w:author="Hugh Houghton (Theology and Religion)" w:date="2023-04-06T18:14:00Z">
        <w:r w:rsidR="006D6D2C">
          <w:t>sub</w:t>
        </w:r>
      </w:ins>
      <w:r w:rsidRPr="00B94A8E">
        <w:t>type="col</w:t>
      </w:r>
      <w:ins w:id="114" w:author="Hugh Houghton (Theology and Religion)" w:date="2023-04-06T18:14:00Z">
        <w:r w:rsidR="006D6D2C">
          <w:t>umn-</w:t>
        </w:r>
      </w:ins>
      <w:r w:rsidRPr="00B94A8E">
        <w:t>top</w:t>
      </w:r>
      <w:ins w:id="115" w:author="Hugh Houghton (Theology and Religion)" w:date="2023-04-06T18:14:00Z">
        <w:r w:rsidR="006D6D2C">
          <w:t>-</w:t>
        </w:r>
      </w:ins>
      <w:r w:rsidRPr="00B94A8E">
        <w:t>margin"&gt; or</w:t>
      </w:r>
      <w:del w:id="116" w:author="Hugh Houghton (Theology and Religion)" w:date="2023-04-06T18:14:00Z">
        <w:r w:rsidRPr="00B94A8E" w:rsidDel="006D6D2C">
          <w:delText xml:space="preserve"> &lt;</w:delText>
        </w:r>
      </w:del>
      <w:ins w:id="117" w:author="Hugh Houghton (Theology and Religion)" w:date="2023-04-06T18:14:00Z">
        <w:r w:rsidR="006D6D2C" w:rsidRPr="00B94A8E" w:rsidDel="006D6D2C">
          <w:t xml:space="preserve"> </w:t>
        </w:r>
      </w:ins>
      <w:del w:id="118" w:author="Hugh Houghton (Theology and Religion)" w:date="2023-04-06T18:14:00Z">
        <w:r w:rsidRPr="00B94A8E" w:rsidDel="006D6D2C">
          <w:delText>margin type=</w:delText>
        </w:r>
      </w:del>
      <w:r w:rsidRPr="00B94A8E">
        <w:t>"col</w:t>
      </w:r>
      <w:ins w:id="119" w:author="Hugh Houghton (Theology and Religion)" w:date="2023-04-06T18:14:00Z">
        <w:r w:rsidR="006D6D2C">
          <w:t>umn-</w:t>
        </w:r>
      </w:ins>
      <w:r w:rsidRPr="00B94A8E">
        <w:t>bottom</w:t>
      </w:r>
      <w:ins w:id="120" w:author="Hugh Houghton (Theology and Religion)" w:date="2023-04-06T18:14:00Z">
        <w:r w:rsidR="006D6D2C">
          <w:t>-</w:t>
        </w:r>
      </w:ins>
      <w:r w:rsidRPr="00B94A8E">
        <w:t xml:space="preserve">margin"&gt;, it is encoded as </w:t>
      </w:r>
      <w:r w:rsidRPr="00585782">
        <w:t>&lt;ptr type="appmargin" n="AM-B7K11V18-07-1CHR-1" /&gt;</w:t>
      </w:r>
      <w:r>
        <w:t xml:space="preserve">, horizontally aligned by </w:t>
      </w:r>
      <w:del w:id="121" w:author="Hugh Houghton (Theology and Religion)" w:date="2023-04-06T18:15:00Z">
        <w:r w:rsidDel="006D6D2C">
          <w:delText>&lt;</w:delText>
        </w:r>
      </w:del>
      <w:del w:id="122" w:author="Hugh Houghton (Theology and Religion)" w:date="2023-04-06T18:14:00Z">
        <w:r w:rsidDel="006D6D2C">
          <w:delText>margin type</w:delText>
        </w:r>
      </w:del>
      <w:ins w:id="123" w:author="Hugh Houghton (Theology and Religion)" w:date="2023-04-06T18:14:00Z">
        <w:r w:rsidR="006D6D2C">
          <w:t>rend</w:t>
        </w:r>
      </w:ins>
      <w:r>
        <w:t>="left"</w:t>
      </w:r>
      <w:del w:id="124" w:author="Hugh Houghton (Theology and Religion)" w:date="2023-04-06T18:15:00Z">
        <w:r w:rsidDel="006D6D2C">
          <w:delText>&gt;</w:delText>
        </w:r>
      </w:del>
      <w:r>
        <w:t xml:space="preserve"> or </w:t>
      </w:r>
      <w:del w:id="125" w:author="Hugh Houghton (Theology and Religion)" w:date="2023-04-06T18:15:00Z">
        <w:r w:rsidDel="006D6D2C">
          <w:delText>&lt;</w:delText>
        </w:r>
      </w:del>
      <w:del w:id="126" w:author="Hugh Houghton (Theology and Religion)" w:date="2023-04-06T18:14:00Z">
        <w:r w:rsidDel="006D6D2C">
          <w:delText>margin type</w:delText>
        </w:r>
      </w:del>
      <w:ins w:id="127" w:author="Hugh Houghton (Theology and Religion)" w:date="2023-04-06T18:14:00Z">
        <w:r w:rsidR="006D6D2C">
          <w:t>rend</w:t>
        </w:r>
      </w:ins>
      <w:r>
        <w:t>="right"</w:t>
      </w:r>
      <w:ins w:id="128" w:author="Hugh Houghton (Theology and Religion)" w:date="2023-04-06T18:15:00Z">
        <w:r w:rsidR="006D6D2C">
          <w:t>.</w:t>
        </w:r>
      </w:ins>
      <w:del w:id="129" w:author="Hugh Houghton (Theology and Religion)" w:date="2023-04-06T18:15:00Z">
        <w:r w:rsidDel="006D6D2C">
          <w:delText>&gt;</w:delText>
        </w:r>
      </w:del>
    </w:p>
    <w:p w14:paraId="3F70DF77" w14:textId="59D91F29" w:rsidR="007A258E" w:rsidRDefault="007A258E" w:rsidP="007A258E">
      <w:pPr>
        <w:numPr>
          <w:ilvl w:val="0"/>
          <w:numId w:val="10"/>
        </w:numPr>
      </w:pPr>
      <w:r>
        <w:t>When the &lt;ptr&gt; appears on the far left or far right margin of any opening (&lt;</w:t>
      </w:r>
      <w:ins w:id="130" w:author="Hugh Houghton (Theology and Religion)" w:date="2023-04-06T18:15:00Z">
        <w:r w:rsidR="006D6D2C">
          <w:t>seg type=</w:t>
        </w:r>
        <w:r w:rsidR="006D6D2C" w:rsidRPr="00B94A8E">
          <w:t>"</w:t>
        </w:r>
      </w:ins>
      <w:r>
        <w:t>margin</w:t>
      </w:r>
      <w:ins w:id="131" w:author="Hugh Houghton (Theology and Religion)" w:date="2023-04-06T18:15:00Z">
        <w:r w:rsidR="006D6D2C" w:rsidRPr="00B94A8E">
          <w:t>"</w:t>
        </w:r>
      </w:ins>
      <w:r>
        <w:t xml:space="preserve"> type="</w:t>
      </w:r>
      <w:ins w:id="132" w:author="Hugh Houghton (Theology and Religion)" w:date="2023-04-06T18:15:00Z">
        <w:r w:rsidR="006D6D2C">
          <w:t>page-</w:t>
        </w:r>
      </w:ins>
      <w:r>
        <w:t>left</w:t>
      </w:r>
      <w:ins w:id="133" w:author="Hugh Houghton (Theology and Religion)" w:date="2023-04-06T18:15:00Z">
        <w:r w:rsidR="006D6D2C">
          <w:t>-</w:t>
        </w:r>
      </w:ins>
      <w:r>
        <w:t>margin"&gt; or &lt;</w:t>
      </w:r>
      <w:ins w:id="134" w:author="Hugh Houghton (Theology and Religion)" w:date="2023-04-06T18:15:00Z">
        <w:r w:rsidR="006D6D2C">
          <w:t>seg type=</w:t>
        </w:r>
        <w:r w:rsidR="006D6D2C" w:rsidRPr="00B94A8E">
          <w:t>"</w:t>
        </w:r>
      </w:ins>
      <w:r>
        <w:t>margin</w:t>
      </w:r>
      <w:ins w:id="135" w:author="Hugh Houghton (Theology and Religion)" w:date="2023-04-06T18:15:00Z">
        <w:r w:rsidR="006D6D2C" w:rsidRPr="00B94A8E">
          <w:t>"</w:t>
        </w:r>
      </w:ins>
      <w:r>
        <w:t xml:space="preserve"> </w:t>
      </w:r>
      <w:ins w:id="136" w:author="Hugh Houghton (Theology and Religion)" w:date="2023-04-06T18:15:00Z">
        <w:r w:rsidR="006D6D2C">
          <w:t>sub</w:t>
        </w:r>
      </w:ins>
      <w:r>
        <w:t>type="</w:t>
      </w:r>
      <w:ins w:id="137" w:author="Hugh Houghton (Theology and Religion)" w:date="2023-04-06T18:15:00Z">
        <w:r w:rsidR="006D6D2C">
          <w:t>page-</w:t>
        </w:r>
      </w:ins>
      <w:r>
        <w:t>right</w:t>
      </w:r>
      <w:ins w:id="138" w:author="Hugh Houghton (Theology and Religion)" w:date="2023-04-06T18:15:00Z">
        <w:r w:rsidR="006D6D2C">
          <w:t>-</w:t>
        </w:r>
      </w:ins>
      <w:r>
        <w:t xml:space="preserve">margin"&gt;, again horizontally aligned by </w:t>
      </w:r>
      <w:del w:id="139" w:author="Hugh Houghton (Theology and Religion)" w:date="2023-04-06T18:15:00Z">
        <w:r w:rsidDel="006D6D2C">
          <w:delText>&lt;margin type</w:delText>
        </w:r>
      </w:del>
      <w:ins w:id="140" w:author="Hugh Houghton (Theology and Religion)" w:date="2023-04-06T18:15:00Z">
        <w:r w:rsidR="006D6D2C">
          <w:t>rend</w:t>
        </w:r>
      </w:ins>
      <w:r>
        <w:t>="left"</w:t>
      </w:r>
      <w:del w:id="141" w:author="Hugh Houghton (Theology and Religion)" w:date="2023-04-06T18:15:00Z">
        <w:r w:rsidDel="006D6D2C">
          <w:delText>&gt;</w:delText>
        </w:r>
      </w:del>
      <w:r>
        <w:t xml:space="preserve"> or </w:t>
      </w:r>
      <w:del w:id="142" w:author="Hugh Houghton (Theology and Religion)" w:date="2023-04-06T18:15:00Z">
        <w:r w:rsidDel="006D6D2C">
          <w:delText>&lt;margin type</w:delText>
        </w:r>
      </w:del>
      <w:ins w:id="143" w:author="Hugh Houghton (Theology and Religion)" w:date="2023-04-06T18:15:00Z">
        <w:r w:rsidR="006D6D2C">
          <w:t>rend</w:t>
        </w:r>
      </w:ins>
      <w:r>
        <w:t>="right"</w:t>
      </w:r>
      <w:del w:id="144" w:author="Hugh Houghton (Theology and Religion)" w:date="2023-04-06T18:16:00Z">
        <w:r w:rsidDel="006D6D2C">
          <w:delText>&gt;</w:delText>
        </w:r>
      </w:del>
      <w:r>
        <w:t xml:space="preserve">) the &lt;ptr&gt; must also be vertically aligned with the number of the line to which it corresponds. This is encoded by putting the line number in the </w:t>
      </w:r>
      <w:del w:id="145" w:author="Hugh Houghton (Theology and Religion)" w:date="2023-04-06T18:19:00Z">
        <w:r w:rsidDel="00B830A1">
          <w:delText xml:space="preserve">'rend' </w:delText>
        </w:r>
      </w:del>
      <w:ins w:id="146" w:author="Hugh Houghton (Theology and Religion)" w:date="2023-04-06T18:19:00Z">
        <w:r w:rsidR="00B830A1">
          <w:t>'</w:t>
        </w:r>
        <w:r w:rsidR="00B830A1">
          <w:t>corresp</w:t>
        </w:r>
        <w:r w:rsidR="00B830A1">
          <w:t xml:space="preserve">' </w:t>
        </w:r>
      </w:ins>
      <w:r>
        <w:t xml:space="preserve">attribute. Thus </w:t>
      </w:r>
      <w:r w:rsidRPr="00585782">
        <w:t xml:space="preserve">&lt;ptr type="appmargin" n="AM-B15K7V23-15-JER-1" </w:t>
      </w:r>
      <w:del w:id="147" w:author="Hugh Houghton (Theology and Religion)" w:date="2023-04-06T18:19:00Z">
        <w:r w:rsidRPr="00585782" w:rsidDel="00B830A1">
          <w:delText>rend</w:delText>
        </w:r>
      </w:del>
      <w:ins w:id="148" w:author="Hugh Houghton (Theology and Religion)" w:date="2023-04-06T18:19:00Z">
        <w:r w:rsidR="00B830A1">
          <w:t>corresp</w:t>
        </w:r>
      </w:ins>
      <w:r w:rsidRPr="00585782">
        <w:t>="27"/&gt;</w:t>
      </w:r>
      <w:r>
        <w:t xml:space="preserve"> should appear next to line 27 in the neighbouring column.</w:t>
      </w:r>
    </w:p>
    <w:p w14:paraId="6839ACD3" w14:textId="77777777" w:rsidR="007A258E" w:rsidRPr="00B94A8E" w:rsidRDefault="007A258E" w:rsidP="007A258E"/>
    <w:p w14:paraId="07A7F744" w14:textId="77777777" w:rsidR="007A258E" w:rsidRPr="006872E2" w:rsidRDefault="007A258E" w:rsidP="007A258E">
      <w:pPr>
        <w:pStyle w:val="Heading2"/>
      </w:pPr>
      <w:r w:rsidRPr="006872E2">
        <w:t>Graphics</w:t>
      </w:r>
    </w:p>
    <w:p w14:paraId="51C5B2A9" w14:textId="77777777" w:rsidR="007A258E" w:rsidRPr="00CD59A7" w:rsidRDefault="007A258E">
      <w:r w:rsidRPr="00CD59A7">
        <w:t>These are characters which are not present in the Unicode character set and so must be represented by images.</w:t>
      </w:r>
    </w:p>
    <w:p w14:paraId="2863D7C3" w14:textId="77777777" w:rsidR="007A258E" w:rsidRPr="006872E2" w:rsidRDefault="007A258E">
      <w:r w:rsidRPr="006872E2">
        <w:lastRenderedPageBreak/>
        <w:t>The following graphic elements are included in the transcriptions:</w:t>
      </w:r>
    </w:p>
    <w:p w14:paraId="19590991" w14:textId="519B6C3D" w:rsidR="007A258E" w:rsidRPr="00CD59A7" w:rsidRDefault="007A258E">
      <w:pPr>
        <w:rPr>
          <w:i/>
        </w:rPr>
      </w:pPr>
      <w:r w:rsidRPr="00046984">
        <w:rPr>
          <w:b/>
          <w:bCs/>
        </w:rPr>
        <w:t>&lt;g</w:t>
      </w:r>
      <w:r w:rsidR="000F02AC" w:rsidRPr="00046984">
        <w:rPr>
          <w:b/>
          <w:bCs/>
        </w:rPr>
        <w:t>raphic</w:t>
      </w:r>
      <w:r w:rsidRPr="00046984">
        <w:rPr>
          <w:b/>
          <w:bCs/>
        </w:rPr>
        <w:t xml:space="preserve"> </w:t>
      </w:r>
      <w:r w:rsidR="000F02AC" w:rsidRPr="00046984">
        <w:rPr>
          <w:b/>
          <w:bCs/>
        </w:rPr>
        <w:t>type</w:t>
      </w:r>
      <w:r w:rsidRPr="00046984">
        <w:rPr>
          <w:b/>
          <w:bCs/>
        </w:rPr>
        <w:t>="</w:t>
      </w:r>
      <w:r w:rsidR="000F02AC" w:rsidRPr="00046984">
        <w:rPr>
          <w:b/>
          <w:bCs/>
        </w:rPr>
        <w:t>leipzig-</w:t>
      </w:r>
      <w:r w:rsidRPr="00046984">
        <w:rPr>
          <w:b/>
          <w:bCs/>
        </w:rPr>
        <w:t>libstamp"/&gt;</w:t>
      </w:r>
      <w:r w:rsidRPr="00CD59A7">
        <w:t xml:space="preserve"> </w:t>
      </w:r>
      <w:r w:rsidRPr="00CD59A7">
        <w:rPr>
          <w:i/>
        </w:rPr>
        <w:t>for Leipzig library stamp on many Leipzig leaves</w:t>
      </w:r>
    </w:p>
    <w:p w14:paraId="07D0BC39" w14:textId="43968662" w:rsidR="007A258E" w:rsidRDefault="007A258E">
      <w:pPr>
        <w:rPr>
          <w:ins w:id="149" w:author="Hugh Houghton (Theology and Religion)" w:date="2023-04-06T18:30:00Z"/>
          <w:i/>
        </w:rPr>
      </w:pPr>
      <w:r w:rsidRPr="00046984">
        <w:rPr>
          <w:b/>
          <w:bCs/>
        </w:rPr>
        <w:t>&lt;</w:t>
      </w:r>
      <w:r w:rsidR="000F02AC" w:rsidRPr="00046984">
        <w:rPr>
          <w:b/>
          <w:bCs/>
        </w:rPr>
        <w:t>graphic type="nlr-</w:t>
      </w:r>
      <w:r w:rsidRPr="00046984">
        <w:rPr>
          <w:b/>
          <w:bCs/>
        </w:rPr>
        <w:t>libstamp"/&gt;</w:t>
      </w:r>
      <w:r w:rsidRPr="00CD59A7">
        <w:t xml:space="preserve"> </w:t>
      </w:r>
      <w:r w:rsidRPr="00CD59A7">
        <w:rPr>
          <w:i/>
        </w:rPr>
        <w:t>for St Peter</w:t>
      </w:r>
      <w:r>
        <w:rPr>
          <w:i/>
        </w:rPr>
        <w:t>s</w:t>
      </w:r>
      <w:r w:rsidRPr="00CD59A7">
        <w:rPr>
          <w:i/>
        </w:rPr>
        <w:t>burg library sticker on 3-4r</w:t>
      </w:r>
    </w:p>
    <w:p w14:paraId="6C16FD0C" w14:textId="659F54FC" w:rsidR="00B830A1" w:rsidRPr="00B830A1" w:rsidRDefault="00B830A1">
      <w:pPr>
        <w:rPr>
          <w:iCs/>
          <w:rPrChange w:id="150" w:author="Hugh Houghton (Theology and Religion)" w:date="2023-04-06T18:30:00Z">
            <w:rPr>
              <w:i/>
            </w:rPr>
          </w:rPrChange>
        </w:rPr>
      </w:pPr>
      <w:ins w:id="151" w:author="Hugh Houghton (Theology and Religion)" w:date="2023-04-06T18:30:00Z">
        <w:r>
          <w:rPr>
            <w:iCs/>
          </w:rPr>
          <w:t>They may include ‘rend’ attributes to indicate their alignment.</w:t>
        </w:r>
      </w:ins>
    </w:p>
    <w:p w14:paraId="6DD18130" w14:textId="77777777" w:rsidR="007A258E" w:rsidRPr="002105DD" w:rsidRDefault="007A258E">
      <w:pPr>
        <w:rPr>
          <w:i/>
        </w:rPr>
      </w:pPr>
    </w:p>
    <w:p w14:paraId="19560E45" w14:textId="77777777" w:rsidR="007A258E" w:rsidRPr="006872E2" w:rsidRDefault="007A258E" w:rsidP="007A258E">
      <w:pPr>
        <w:pStyle w:val="Heading2"/>
      </w:pPr>
      <w:r w:rsidRPr="006872E2">
        <w:t>Notes</w:t>
      </w:r>
    </w:p>
    <w:p w14:paraId="156E1C0D" w14:textId="77777777" w:rsidR="007A258E" w:rsidRPr="006872E2" w:rsidRDefault="007A258E">
      <w:r w:rsidRPr="006872E2">
        <w:t>There are the following types of note:</w:t>
      </w:r>
    </w:p>
    <w:p w14:paraId="3C36CDEE" w14:textId="77777777" w:rsidR="007A258E" w:rsidRPr="006872E2" w:rsidRDefault="007A258E">
      <w:r w:rsidRPr="00B94A8E">
        <w:t xml:space="preserve">1. </w:t>
      </w:r>
      <w:r w:rsidRPr="00CD59A7">
        <w:rPr>
          <w:b/>
        </w:rPr>
        <w:t>&lt;note type="editorial"&gt;...&lt;/note&gt;</w:t>
      </w:r>
      <w:r w:rsidRPr="006872E2">
        <w:t xml:space="preserve"> for comments added by the editors of the project.</w:t>
      </w:r>
    </w:p>
    <w:p w14:paraId="1D86E793" w14:textId="77777777" w:rsidR="007A258E" w:rsidRPr="006872E2" w:rsidRDefault="007A258E">
      <w:r w:rsidRPr="006872E2">
        <w:t xml:space="preserve">2. </w:t>
      </w:r>
      <w:r w:rsidRPr="00CD59A7">
        <w:rPr>
          <w:b/>
        </w:rPr>
        <w:t>&lt;note type="gloss"&gt;...&lt;/note&gt;</w:t>
      </w:r>
      <w:r w:rsidRPr="006872E2">
        <w:t xml:space="preserve"> for non-biblical material added to the text by later hands. The following attributes may also be present:</w:t>
      </w:r>
    </w:p>
    <w:p w14:paraId="5B6EAA26" w14:textId="4F222241" w:rsidR="007A258E" w:rsidRDefault="007A258E" w:rsidP="007A258E">
      <w:pPr>
        <w:tabs>
          <w:tab w:val="left" w:pos="810"/>
          <w:tab w:val="left" w:pos="5580"/>
        </w:tabs>
      </w:pPr>
      <w:r>
        <w:tab/>
      </w:r>
      <w:r w:rsidRPr="00721629">
        <w:rPr>
          <w:b/>
          <w:bCs/>
        </w:rPr>
        <w:t>scribe="x":</w:t>
      </w:r>
      <w:r>
        <w:t xml:space="preserve"> Scribe: x (optional)</w:t>
      </w:r>
    </w:p>
    <w:p w14:paraId="3F82530A" w14:textId="6B8900A9" w:rsidR="007A258E" w:rsidRPr="002105DD" w:rsidRDefault="007A258E" w:rsidP="007A258E">
      <w:pPr>
        <w:tabs>
          <w:tab w:val="left" w:pos="810"/>
          <w:tab w:val="left" w:pos="5580"/>
        </w:tabs>
      </w:pPr>
      <w:r>
        <w:tab/>
      </w:r>
      <w:r w:rsidRPr="00721629">
        <w:rPr>
          <w:b/>
          <w:bCs/>
        </w:rPr>
        <w:t>reading="x":</w:t>
      </w:r>
      <w:r w:rsidRPr="002105DD">
        <w:t xml:space="preserve"> Reading: x (optional - usually for Arabic glosses)</w:t>
      </w:r>
    </w:p>
    <w:p w14:paraId="05B87B4E" w14:textId="01EB4690" w:rsidR="007A258E" w:rsidRPr="002105DD" w:rsidRDefault="007A258E" w:rsidP="007A258E">
      <w:pPr>
        <w:tabs>
          <w:tab w:val="left" w:pos="810"/>
          <w:tab w:val="left" w:pos="5580"/>
        </w:tabs>
        <w:ind w:right="-520"/>
      </w:pPr>
      <w:r w:rsidRPr="002105DD">
        <w:tab/>
      </w:r>
      <w:r w:rsidRPr="00721629">
        <w:rPr>
          <w:b/>
          <w:bCs/>
        </w:rPr>
        <w:t>translation="x":</w:t>
      </w:r>
      <w:r w:rsidRPr="002105DD">
        <w:t xml:space="preserve"> Translation: x (optional - usually for Arabic glosses)</w:t>
      </w:r>
    </w:p>
    <w:p w14:paraId="115F1C8E" w14:textId="39FEBCD5" w:rsidR="007A258E" w:rsidRDefault="007A258E" w:rsidP="007A258E">
      <w:pPr>
        <w:tabs>
          <w:tab w:val="left" w:pos="810"/>
          <w:tab w:val="left" w:pos="5580"/>
        </w:tabs>
      </w:pPr>
      <w:r w:rsidRPr="002105DD">
        <w:tab/>
      </w:r>
      <w:r w:rsidRPr="00721629">
        <w:rPr>
          <w:b/>
          <w:bCs/>
        </w:rPr>
        <w:t>comment="x":</w:t>
      </w:r>
      <w:r w:rsidRPr="002105DD">
        <w:t xml:space="preserve"> Comment: x (optional)</w:t>
      </w:r>
    </w:p>
    <w:p w14:paraId="08D7366D" w14:textId="77777777" w:rsidR="007A258E" w:rsidRPr="006872E2" w:rsidRDefault="007A258E">
      <w:r w:rsidRPr="00B94A8E">
        <w:t xml:space="preserve">3. </w:t>
      </w:r>
      <w:r w:rsidRPr="00CD59A7">
        <w:rPr>
          <w:b/>
        </w:rPr>
        <w:t>&lt;note type="colophon" scribe="n"&gt;...&lt;/note&gt;</w:t>
      </w:r>
      <w:r w:rsidRPr="006872E2">
        <w:t xml:space="preserve"> for colophons to biblical books. </w:t>
      </w:r>
    </w:p>
    <w:p w14:paraId="434FA7F9" w14:textId="77777777" w:rsidR="007A258E" w:rsidRPr="006872E2" w:rsidRDefault="007A258E">
      <w:r w:rsidRPr="00B94A8E">
        <w:t xml:space="preserve">4. </w:t>
      </w:r>
      <w:r w:rsidRPr="00CD59A7">
        <w:rPr>
          <w:b/>
        </w:rPr>
        <w:t>&lt;note type="ECN"&gt;...&lt;/note&gt;</w:t>
      </w:r>
      <w:r w:rsidRPr="006872E2">
        <w:t xml:space="preserve"> for Eusebian canon numbers.</w:t>
      </w:r>
    </w:p>
    <w:p w14:paraId="61EBD405" w14:textId="77777777" w:rsidR="007A258E" w:rsidRPr="006872E2" w:rsidRDefault="007A258E" w:rsidP="007A258E">
      <w:r w:rsidRPr="006872E2">
        <w:t xml:space="preserve">Eusebian canon numbers appear in the Gospels only and are split over two lines (indicated by a &lt;lb /&gt;). They are usually in red (&lt;hi rend="red"&gt;). </w:t>
      </w:r>
    </w:p>
    <w:p w14:paraId="2F31B87B" w14:textId="7C70087B" w:rsidR="007A258E" w:rsidRPr="009D4FB7" w:rsidRDefault="007A258E" w:rsidP="007A258E">
      <w:pPr>
        <w:rPr>
          <w:i/>
        </w:rPr>
      </w:pPr>
      <w:r w:rsidRPr="006872E2">
        <w:rPr>
          <w:i/>
        </w:rPr>
        <w:t xml:space="preserve">The Greek numbering system is rendered </w:t>
      </w:r>
      <w:r w:rsidR="00721629">
        <w:rPr>
          <w:i/>
        </w:rPr>
        <w:t>by the following attributes</w:t>
      </w:r>
      <w:r w:rsidRPr="006872E2">
        <w:rPr>
          <w:i/>
        </w:rPr>
        <w:t>:</w:t>
      </w:r>
    </w:p>
    <w:p w14:paraId="217F1968" w14:textId="77777777" w:rsidR="007A258E" w:rsidRPr="009D4FB7" w:rsidRDefault="007A258E" w:rsidP="007A258E">
      <w:pPr>
        <w:numPr>
          <w:ilvl w:val="0"/>
          <w:numId w:val="8"/>
        </w:numPr>
        <w:rPr>
          <w:i/>
        </w:rPr>
      </w:pPr>
      <w:r w:rsidRPr="009D4FB7">
        <w:rPr>
          <w:b/>
        </w:rPr>
        <w:t>Ammonian="n"</w:t>
      </w:r>
      <w:r w:rsidRPr="009D4FB7">
        <w:t xml:space="preserve"> for the Ammonian section (top number)</w:t>
      </w:r>
    </w:p>
    <w:p w14:paraId="23FE72A4" w14:textId="77777777" w:rsidR="007A258E" w:rsidRPr="00A92CB8" w:rsidRDefault="007A258E" w:rsidP="007A258E">
      <w:pPr>
        <w:numPr>
          <w:ilvl w:val="0"/>
          <w:numId w:val="8"/>
        </w:numPr>
        <w:rPr>
          <w:i/>
        </w:rPr>
      </w:pPr>
      <w:r w:rsidRPr="009D4FB7">
        <w:rPr>
          <w:b/>
        </w:rPr>
        <w:t>Canon="n"</w:t>
      </w:r>
      <w:r w:rsidRPr="009D4FB7">
        <w:t xml:space="preserve"> for the canon it belongs to (bottom number)</w:t>
      </w:r>
    </w:p>
    <w:p w14:paraId="7380B878" w14:textId="77777777" w:rsidR="007A258E" w:rsidRPr="009D4FB7" w:rsidRDefault="007A258E" w:rsidP="007A258E">
      <w:pPr>
        <w:numPr>
          <w:ilvl w:val="0"/>
          <w:numId w:val="8"/>
        </w:numPr>
        <w:rPr>
          <w:i/>
        </w:rPr>
      </w:pPr>
      <w:r w:rsidRPr="00A92CB8">
        <w:rPr>
          <w:b/>
        </w:rPr>
        <w:t>comment="..."</w:t>
      </w:r>
      <w:r w:rsidRPr="009D4FB7">
        <w:t xml:space="preserve"> for any Comments (optional)</w:t>
      </w:r>
    </w:p>
    <w:p w14:paraId="2C31CAF5" w14:textId="77777777" w:rsidR="007A258E" w:rsidRPr="006872E2" w:rsidRDefault="007A258E">
      <w:r w:rsidRPr="006872E2">
        <w:t>5.</w:t>
      </w:r>
      <w:r w:rsidRPr="00B94A8E">
        <w:t xml:space="preserve"> </w:t>
      </w:r>
      <w:r w:rsidRPr="00CD59A7">
        <w:rPr>
          <w:b/>
        </w:rPr>
        <w:t>&lt;note type="folionum"&gt;...&lt;/note&gt;</w:t>
      </w:r>
      <w:r w:rsidRPr="006872E2">
        <w:t xml:space="preserve"> for folio numbers physically written on the page. </w:t>
      </w:r>
      <w:r w:rsidRPr="00B94A8E">
        <w:t xml:space="preserve">6. </w:t>
      </w:r>
      <w:r w:rsidRPr="00CD59A7">
        <w:rPr>
          <w:b/>
        </w:rPr>
        <w:t>&lt;note type="quireSig" n="n"&gt;...&lt;/note&gt;</w:t>
      </w:r>
      <w:r w:rsidRPr="006872E2">
        <w:t xml:space="preserve"> for quire signatures.</w:t>
      </w:r>
    </w:p>
    <w:p w14:paraId="0D43DA1F" w14:textId="77777777" w:rsidR="007A258E" w:rsidRPr="006872E2" w:rsidRDefault="007A258E">
      <w:r>
        <w:tab/>
      </w:r>
      <w:r w:rsidRPr="009D4FB7">
        <w:t>The attribute comment="..." is optional, and is used to record corrections.</w:t>
      </w:r>
    </w:p>
    <w:p w14:paraId="7F1384D1" w14:textId="5060348E" w:rsidR="007A258E" w:rsidRPr="006872E2" w:rsidRDefault="007A258E">
      <w:r w:rsidRPr="00B94A8E">
        <w:t xml:space="preserve">7. </w:t>
      </w:r>
      <w:r w:rsidRPr="00CD59A7">
        <w:rPr>
          <w:b/>
        </w:rPr>
        <w:t>&lt;note type="r</w:t>
      </w:r>
      <w:ins w:id="152" w:author="Hugh Houghton (Theology and Religion)" w:date="2023-04-06T18:30:00Z">
        <w:r w:rsidR="00B830A1">
          <w:rPr>
            <w:b/>
          </w:rPr>
          <w:t>unning-</w:t>
        </w:r>
      </w:ins>
      <w:r w:rsidRPr="00CD59A7">
        <w:rPr>
          <w:b/>
        </w:rPr>
        <w:t>t</w:t>
      </w:r>
      <w:ins w:id="153" w:author="Hugh Houghton (Theology and Religion)" w:date="2023-04-06T18:30:00Z">
        <w:r w:rsidR="00B830A1">
          <w:rPr>
            <w:b/>
          </w:rPr>
          <w:t>itle</w:t>
        </w:r>
      </w:ins>
      <w:r w:rsidRPr="00CD59A7">
        <w:rPr>
          <w:b/>
        </w:rPr>
        <w:t>"&gt;...&lt;/note&gt;</w:t>
      </w:r>
      <w:r w:rsidRPr="006872E2">
        <w:t xml:space="preserve"> for running titles (at top of page).</w:t>
      </w:r>
    </w:p>
    <w:p w14:paraId="2ADB308D" w14:textId="77777777" w:rsidR="007A258E" w:rsidRPr="009D4FB7" w:rsidRDefault="007A258E">
      <w:r w:rsidRPr="009D4FB7">
        <w:t>There are two optional attributes :</w:t>
      </w:r>
    </w:p>
    <w:p w14:paraId="35E256FB" w14:textId="77777777" w:rsidR="007A258E" w:rsidRPr="002105DD" w:rsidRDefault="007A258E">
      <w:pPr>
        <w:numPr>
          <w:ilvl w:val="0"/>
          <w:numId w:val="8"/>
        </w:numPr>
        <w:rPr>
          <w:b/>
        </w:rPr>
      </w:pPr>
      <w:r w:rsidRPr="002105DD">
        <w:rPr>
          <w:b/>
        </w:rPr>
        <w:t xml:space="preserve">scribe="..." </w:t>
      </w:r>
    </w:p>
    <w:p w14:paraId="472FB925" w14:textId="77777777" w:rsidR="007A258E" w:rsidRPr="006872E2" w:rsidRDefault="007A258E">
      <w:pPr>
        <w:numPr>
          <w:ilvl w:val="0"/>
          <w:numId w:val="8"/>
        </w:numPr>
      </w:pPr>
      <w:r w:rsidRPr="002105DD">
        <w:rPr>
          <w:b/>
        </w:rPr>
        <w:t xml:space="preserve">comment="..."  </w:t>
      </w:r>
      <w:r w:rsidRPr="002105DD">
        <w:t>(usually to record corrections)</w:t>
      </w:r>
    </w:p>
    <w:p w14:paraId="0CDE91BE" w14:textId="77777777" w:rsidR="007A258E" w:rsidRPr="009D4FB7" w:rsidRDefault="007A258E">
      <w:r w:rsidRPr="00B94A8E">
        <w:t xml:space="preserve">8. </w:t>
      </w:r>
      <w:r w:rsidRPr="00CD59A7">
        <w:rPr>
          <w:b/>
        </w:rPr>
        <w:t>&lt;note type="booktitle"&gt;...&lt;/note&gt;</w:t>
      </w:r>
      <w:r w:rsidRPr="006872E2">
        <w:t xml:space="preserve"> for book titles (at the beginning of each book). </w:t>
      </w:r>
      <w:r w:rsidRPr="009D4FB7">
        <w:t>There are two optional attributes :</w:t>
      </w:r>
    </w:p>
    <w:p w14:paraId="5189DC92" w14:textId="77777777" w:rsidR="007A258E" w:rsidRPr="002105DD" w:rsidRDefault="007A258E">
      <w:pPr>
        <w:numPr>
          <w:ilvl w:val="0"/>
          <w:numId w:val="8"/>
        </w:numPr>
        <w:rPr>
          <w:b/>
        </w:rPr>
      </w:pPr>
      <w:r w:rsidRPr="002105DD">
        <w:rPr>
          <w:b/>
        </w:rPr>
        <w:t xml:space="preserve">scribe="..." </w:t>
      </w:r>
    </w:p>
    <w:p w14:paraId="30DFAFDF" w14:textId="77777777" w:rsidR="007A258E" w:rsidRPr="002105DD" w:rsidRDefault="007A258E">
      <w:pPr>
        <w:numPr>
          <w:ilvl w:val="0"/>
          <w:numId w:val="8"/>
        </w:numPr>
        <w:rPr>
          <w:b/>
        </w:rPr>
      </w:pPr>
      <w:r w:rsidRPr="002105DD">
        <w:rPr>
          <w:b/>
        </w:rPr>
        <w:t xml:space="preserve">comment="..."  </w:t>
      </w:r>
      <w:r w:rsidRPr="002105DD">
        <w:t>(usually to record corrections)</w:t>
      </w:r>
    </w:p>
    <w:p w14:paraId="106AC7E5" w14:textId="77777777" w:rsidR="007A258E" w:rsidRDefault="007A258E">
      <w:r w:rsidRPr="00B94A8E">
        <w:t xml:space="preserve">9. </w:t>
      </w:r>
      <w:r w:rsidRPr="00CD59A7">
        <w:rPr>
          <w:b/>
        </w:rPr>
        <w:t>&lt;note type="section" n="n"&gt;...&lt;/note&gt;</w:t>
      </w:r>
      <w:r w:rsidRPr="006872E2">
        <w:t xml:space="preserve"> for section numbers. </w:t>
      </w:r>
    </w:p>
    <w:p w14:paraId="6B835369" w14:textId="77777777" w:rsidR="007A258E" w:rsidRPr="006872E2" w:rsidRDefault="007A258E">
      <w:r w:rsidRPr="009D4FB7">
        <w:t>The attribute comment="..." is optional, and is used to record corrections.</w:t>
      </w:r>
    </w:p>
    <w:p w14:paraId="2823DE54" w14:textId="77777777" w:rsidR="007A258E" w:rsidRPr="009D4FB7" w:rsidRDefault="007A258E">
      <w:r w:rsidRPr="00B94A8E">
        <w:t xml:space="preserve">10. </w:t>
      </w:r>
      <w:r w:rsidRPr="00CD59A7">
        <w:rPr>
          <w:b/>
        </w:rPr>
        <w:t>&lt;note type="lectionary"&gt;...&lt;/note&gt;</w:t>
      </w:r>
      <w:r w:rsidRPr="006872E2">
        <w:t xml:space="preserve"> . This is a subset of glosses, which have been added to show the beginning and end of passages read in the liturgy. </w:t>
      </w:r>
      <w:r w:rsidRPr="009D4FB7">
        <w:t xml:space="preserve">There are </w:t>
      </w:r>
      <w:r>
        <w:t>two</w:t>
      </w:r>
      <w:r w:rsidRPr="009D4FB7">
        <w:t xml:space="preserve"> optional attributes :</w:t>
      </w:r>
    </w:p>
    <w:p w14:paraId="031507AC" w14:textId="77777777" w:rsidR="007A258E" w:rsidRPr="002105DD" w:rsidRDefault="007A258E">
      <w:pPr>
        <w:numPr>
          <w:ilvl w:val="0"/>
          <w:numId w:val="8"/>
        </w:numPr>
        <w:rPr>
          <w:b/>
        </w:rPr>
      </w:pPr>
      <w:r w:rsidRPr="002105DD">
        <w:rPr>
          <w:b/>
        </w:rPr>
        <w:t xml:space="preserve">scribe="..." </w:t>
      </w:r>
    </w:p>
    <w:p w14:paraId="58D40C14" w14:textId="77777777" w:rsidR="007A258E" w:rsidRPr="002105DD" w:rsidRDefault="007A258E">
      <w:pPr>
        <w:numPr>
          <w:ilvl w:val="0"/>
          <w:numId w:val="8"/>
        </w:numPr>
        <w:rPr>
          <w:b/>
        </w:rPr>
      </w:pPr>
      <w:r w:rsidRPr="002105DD">
        <w:rPr>
          <w:b/>
        </w:rPr>
        <w:t>reading="..."</w:t>
      </w:r>
    </w:p>
    <w:p w14:paraId="59E036C1" w14:textId="05540753" w:rsidR="007A258E" w:rsidRDefault="000F02AC">
      <w:pPr>
        <w:rPr>
          <w:bCs/>
        </w:rPr>
      </w:pPr>
      <w:r>
        <w:t>11</w:t>
      </w:r>
      <w:r w:rsidRPr="00B94A8E">
        <w:t xml:space="preserve">. </w:t>
      </w:r>
      <w:r w:rsidRPr="00CD59A7">
        <w:rPr>
          <w:b/>
        </w:rPr>
        <w:t>&lt;note type="</w:t>
      </w:r>
      <w:r>
        <w:rPr>
          <w:b/>
        </w:rPr>
        <w:t>hyphen</w:t>
      </w:r>
      <w:r w:rsidRPr="00CD59A7">
        <w:rPr>
          <w:b/>
        </w:rPr>
        <w:t>"</w:t>
      </w:r>
      <w:r>
        <w:rPr>
          <w:b/>
        </w:rPr>
        <w:t>/</w:t>
      </w:r>
      <w:r w:rsidRPr="00CD59A7">
        <w:rPr>
          <w:b/>
        </w:rPr>
        <w:t>&gt;</w:t>
      </w:r>
      <w:r>
        <w:rPr>
          <w:b/>
        </w:rPr>
        <w:t xml:space="preserve"> </w:t>
      </w:r>
      <w:r>
        <w:rPr>
          <w:bCs/>
        </w:rPr>
        <w:t xml:space="preserve">This has been included in the text where words are broken across lines simply in case it is required for display purposes (the </w:t>
      </w:r>
      <w:r w:rsidRPr="000F02AC">
        <w:rPr>
          <w:b/>
        </w:rPr>
        <w:t>break="no"</w:t>
      </w:r>
      <w:r>
        <w:rPr>
          <w:bCs/>
        </w:rPr>
        <w:t>) attribute on the &lt;lb&gt; element and unclosed &lt;w&gt; element are sufficient for encoding.</w:t>
      </w:r>
      <w:ins w:id="154" w:author="Hugh Houghton (Theology and Religion)" w:date="2023-04-06T18:31:00Z">
        <w:r w:rsidR="00B830A1">
          <w:rPr>
            <w:bCs/>
          </w:rPr>
          <w:br/>
          <w:t>In addition, notes may have ‘rend’ attributes to indicate their horizontal alignment.</w:t>
        </w:r>
      </w:ins>
    </w:p>
    <w:p w14:paraId="343551AC" w14:textId="77777777" w:rsidR="00A80407" w:rsidRPr="000F02AC" w:rsidRDefault="00A80407">
      <w:pPr>
        <w:rPr>
          <w:bCs/>
        </w:rPr>
      </w:pPr>
    </w:p>
    <w:p w14:paraId="09A172A4" w14:textId="77777777" w:rsidR="007A258E" w:rsidRPr="006872E2" w:rsidRDefault="007A258E" w:rsidP="007A258E">
      <w:pPr>
        <w:pStyle w:val="Heading2"/>
      </w:pPr>
      <w:r w:rsidRPr="006872E2">
        <w:lastRenderedPageBreak/>
        <w:t>Character rendering</w:t>
      </w:r>
    </w:p>
    <w:p w14:paraId="11B7BFF8" w14:textId="77777777" w:rsidR="007A258E" w:rsidRPr="006872E2" w:rsidRDefault="007A258E">
      <w:r w:rsidRPr="006872E2">
        <w:t>The character set of the transcripts is Unicode UTF-8.</w:t>
      </w:r>
    </w:p>
    <w:p w14:paraId="514C3E05" w14:textId="77777777" w:rsidR="007A258E" w:rsidRPr="006872E2" w:rsidRDefault="007A258E">
      <w:r w:rsidRPr="006872E2">
        <w:t>Some letters are made up of two characters (e.g. combining underdots).</w:t>
      </w:r>
    </w:p>
    <w:p w14:paraId="74F4371B" w14:textId="77777777" w:rsidR="007A258E" w:rsidRPr="00585782" w:rsidRDefault="007A258E">
      <w:pPr>
        <w:rPr>
          <w:rFonts w:ascii="Times" w:hAnsi="Times"/>
        </w:rPr>
      </w:pPr>
      <w:r w:rsidRPr="00585782">
        <w:rPr>
          <w:rFonts w:ascii="Times" w:hAnsi="Times"/>
        </w:rPr>
        <w:t>Particular attention should be paid to the following characters:</w:t>
      </w:r>
    </w:p>
    <w:p w14:paraId="57F2F939" w14:textId="77777777" w:rsidR="007A258E" w:rsidRPr="00585782" w:rsidRDefault="007A258E">
      <w:pPr>
        <w:rPr>
          <w:rFonts w:ascii="Times" w:hAnsi="Times"/>
        </w:rPr>
      </w:pPr>
      <w:r w:rsidRPr="00585782">
        <w:rPr>
          <w:rFonts w:ascii="Times" w:hAnsi="Times"/>
        </w:rPr>
        <w:t>ϲ : Greek lunate sigma, Unicode 03F2</w:t>
      </w:r>
    </w:p>
    <w:p w14:paraId="57760938" w14:textId="77777777" w:rsidR="007A258E" w:rsidRPr="00585782" w:rsidRDefault="007A258E">
      <w:pPr>
        <w:rPr>
          <w:rFonts w:ascii="Times" w:hAnsi="Times"/>
        </w:rPr>
      </w:pPr>
      <w:r w:rsidRPr="00585782">
        <w:rPr>
          <w:rFonts w:ascii="Times" w:hAnsi="Times"/>
        </w:rPr>
        <w:t>̈  : Combining diaeresis, Unicode 0308</w:t>
      </w:r>
    </w:p>
    <w:p w14:paraId="664C7B3D" w14:textId="77777777" w:rsidR="007A258E" w:rsidRPr="00585782" w:rsidRDefault="007A258E">
      <w:pPr>
        <w:rPr>
          <w:rFonts w:ascii="Times" w:hAnsi="Times"/>
        </w:rPr>
      </w:pPr>
      <w:r w:rsidRPr="00585782">
        <w:rPr>
          <w:rFonts w:ascii="Times" w:hAnsi="Times"/>
        </w:rPr>
        <w:t>̇  : Combining dot above, Unicode 0307</w:t>
      </w:r>
    </w:p>
    <w:p w14:paraId="1F20C175" w14:textId="77777777" w:rsidR="007A258E" w:rsidRPr="00585782" w:rsidRDefault="007A258E">
      <w:pPr>
        <w:rPr>
          <w:rFonts w:ascii="Times" w:hAnsi="Times"/>
        </w:rPr>
      </w:pPr>
      <w:r w:rsidRPr="00585782">
        <w:rPr>
          <w:rFonts w:ascii="Times" w:hAnsi="Times"/>
        </w:rPr>
        <w:t>̃</w:t>
      </w:r>
      <w:r>
        <w:rPr>
          <w:rFonts w:ascii="Times" w:hAnsi="Times"/>
        </w:rPr>
        <w:t xml:space="preserve">  : Combining tilde, Unicode 0303  (used with some Greek characters)</w:t>
      </w:r>
    </w:p>
    <w:p w14:paraId="46AA675E" w14:textId="77777777" w:rsidR="007A258E" w:rsidRPr="006872E2" w:rsidRDefault="007A258E"/>
    <w:p w14:paraId="124C4E07" w14:textId="77777777" w:rsidR="007A258E" w:rsidRPr="006872E2" w:rsidRDefault="007A258E">
      <w:r w:rsidRPr="006872E2">
        <w:t xml:space="preserve">Characters may be modified as follows within a </w:t>
      </w:r>
      <w:r w:rsidRPr="00765531">
        <w:rPr>
          <w:b/>
        </w:rPr>
        <w:t>&lt;hi&gt;...&lt;/hi&gt;</w:t>
      </w:r>
      <w:r w:rsidRPr="006872E2">
        <w:t xml:space="preserve"> element:</w:t>
      </w:r>
    </w:p>
    <w:p w14:paraId="145A23F5" w14:textId="77777777" w:rsidR="007A258E" w:rsidRDefault="007A258E" w:rsidP="007A258E">
      <w:pPr>
        <w:numPr>
          <w:ilvl w:val="0"/>
          <w:numId w:val="5"/>
        </w:numPr>
      </w:pPr>
      <w:r>
        <w:rPr>
          <w:b/>
        </w:rPr>
        <w:t xml:space="preserve">&lt;hi rend="red"&gt;...&lt;/hi&gt;  </w:t>
      </w:r>
      <w:r>
        <w:t>rubricated text</w:t>
      </w:r>
    </w:p>
    <w:p w14:paraId="6122376F" w14:textId="45945CA5" w:rsidR="007A258E" w:rsidRDefault="007A258E" w:rsidP="007A258E">
      <w:pPr>
        <w:numPr>
          <w:ilvl w:val="0"/>
          <w:numId w:val="5"/>
        </w:numPr>
      </w:pPr>
      <w:r>
        <w:rPr>
          <w:b/>
        </w:rPr>
        <w:t>&lt;hi rend="u</w:t>
      </w:r>
      <w:r w:rsidR="00012DC8">
        <w:rPr>
          <w:b/>
        </w:rPr>
        <w:t>nderline</w:t>
      </w:r>
      <w:r>
        <w:rPr>
          <w:b/>
        </w:rPr>
        <w:t xml:space="preserve">"&gt;...&lt;/hi&gt;  </w:t>
      </w:r>
      <w:r>
        <w:t>underlined text</w:t>
      </w:r>
    </w:p>
    <w:p w14:paraId="78B57776" w14:textId="147C696C" w:rsidR="007A258E" w:rsidRDefault="007A258E" w:rsidP="007A258E">
      <w:pPr>
        <w:numPr>
          <w:ilvl w:val="0"/>
          <w:numId w:val="5"/>
        </w:numPr>
      </w:pPr>
      <w:r>
        <w:rPr>
          <w:b/>
        </w:rPr>
        <w:t>&lt;hi rend="o</w:t>
      </w:r>
      <w:r w:rsidR="00012DC8">
        <w:rPr>
          <w:b/>
        </w:rPr>
        <w:t>verline</w:t>
      </w:r>
      <w:r>
        <w:rPr>
          <w:b/>
        </w:rPr>
        <w:t xml:space="preserve">"&gt;...&lt;/hi&gt;  </w:t>
      </w:r>
      <w:r>
        <w:t>overlined text</w:t>
      </w:r>
    </w:p>
    <w:p w14:paraId="64B4D769" w14:textId="53A75FA0" w:rsidR="007A258E" w:rsidRDefault="007A258E" w:rsidP="007A258E">
      <w:pPr>
        <w:numPr>
          <w:ilvl w:val="0"/>
          <w:numId w:val="5"/>
        </w:numPr>
      </w:pPr>
      <w:r>
        <w:rPr>
          <w:b/>
        </w:rPr>
        <w:t>&lt;hi rend="</w:t>
      </w:r>
      <w:r w:rsidR="00012DC8">
        <w:rPr>
          <w:b/>
        </w:rPr>
        <w:t>joined-diairesis</w:t>
      </w:r>
      <w:r>
        <w:rPr>
          <w:b/>
        </w:rPr>
        <w:t xml:space="preserve">"&gt;...&lt;/hi&gt;  </w:t>
      </w:r>
      <w:r>
        <w:t>a "joined-up diaeresis" (rendered on the website by a normal combining diaeresis above the letter, Unicode 0308)</w:t>
      </w:r>
    </w:p>
    <w:p w14:paraId="08B8C691" w14:textId="7731A1EA" w:rsidR="007A258E" w:rsidRDefault="007A258E" w:rsidP="007A258E">
      <w:pPr>
        <w:numPr>
          <w:ilvl w:val="0"/>
          <w:numId w:val="5"/>
        </w:numPr>
      </w:pPr>
      <w:r>
        <w:rPr>
          <w:b/>
        </w:rPr>
        <w:t>&lt;hi rend="</w:t>
      </w:r>
      <w:r w:rsidR="00012DC8">
        <w:rPr>
          <w:b/>
        </w:rPr>
        <w:t>overline underline</w:t>
      </w:r>
      <w:r>
        <w:rPr>
          <w:b/>
        </w:rPr>
        <w:t xml:space="preserve">"&gt;...&lt;/hi&gt;  </w:t>
      </w:r>
      <w:r>
        <w:t>text with lines above and below</w:t>
      </w:r>
    </w:p>
    <w:p w14:paraId="10BCAF3F" w14:textId="77777777" w:rsidR="007A258E" w:rsidRDefault="007A258E" w:rsidP="007A258E"/>
    <w:p w14:paraId="319BCAEC" w14:textId="0D572885" w:rsidR="007A258E" w:rsidRDefault="007A258E" w:rsidP="007A258E">
      <w:r>
        <w:t>The following characters, within &lt;</w:t>
      </w:r>
      <w:r w:rsidR="00D0246B">
        <w:t>pc</w:t>
      </w:r>
      <w:r>
        <w:t>&gt;</w:t>
      </w:r>
      <w:r w:rsidR="00D0246B">
        <w:t xml:space="preserve"> or &lt;fw&gt;</w:t>
      </w:r>
      <w:r>
        <w:t xml:space="preserve"> tags, render </w:t>
      </w:r>
      <w:r w:rsidR="00D0246B">
        <w:t>specific</w:t>
      </w:r>
      <w:r>
        <w:t xml:space="preserve"> </w:t>
      </w:r>
      <w:r w:rsidR="00D0246B">
        <w:t>details</w:t>
      </w:r>
      <w:r>
        <w:t xml:space="preserve"> in the </w:t>
      </w:r>
      <w:r w:rsidR="005A33BE">
        <w:t xml:space="preserve">manuscript or </w:t>
      </w:r>
      <w:r>
        <w:t>text:</w:t>
      </w:r>
    </w:p>
    <w:p w14:paraId="40C47AB4" w14:textId="3A02F456" w:rsidR="007A258E" w:rsidRDefault="007A258E" w:rsidP="007A258E">
      <w:pPr>
        <w:numPr>
          <w:ilvl w:val="0"/>
          <w:numId w:val="9"/>
        </w:numPr>
      </w:pPr>
      <w:r>
        <w:t>&lt;</w:t>
      </w:r>
      <w:r w:rsidR="005A33BE">
        <w:t>f</w:t>
      </w:r>
      <w:r>
        <w:t>w n="bindingmark"&gt;</w:t>
      </w:r>
      <w:r>
        <w:rPr>
          <w:rFonts w:ascii="TITUS Cyberbit Basic" w:eastAsia="TITUS Cyberbit Basic" w:hAnsi="TITUS Cyberbit Basic" w:hint="eastAsia"/>
        </w:rPr>
        <w:t>︴</w:t>
      </w:r>
      <w:r>
        <w:t>&lt;/</w:t>
      </w:r>
      <w:r w:rsidR="005A33BE">
        <w:t>f</w:t>
      </w:r>
      <w:r>
        <w:t>w&gt;</w:t>
      </w:r>
      <w:r>
        <w:tab/>
        <w:t>(Unicode FE34)</w:t>
      </w:r>
    </w:p>
    <w:p w14:paraId="76B28771" w14:textId="77777777" w:rsidR="005A33BE" w:rsidRDefault="005A33BE" w:rsidP="005A33BE">
      <w:pPr>
        <w:numPr>
          <w:ilvl w:val="0"/>
          <w:numId w:val="9"/>
        </w:numPr>
      </w:pPr>
      <w:r>
        <w:t>&lt;fw n="coronis"&gt;</w:t>
      </w:r>
      <w:r>
        <w:rPr>
          <w:rFonts w:ascii="ヒラギノ角ゴ Pro W6" w:eastAsia="ヒラギノ角ゴ Pro W6" w:hAnsi="ヒラギノ角ゴ Pro W6" w:hint="eastAsia"/>
        </w:rPr>
        <w:t>⌇</w:t>
      </w:r>
      <w:r>
        <w:rPr>
          <w:rFonts w:ascii="Microsoft JhengHei" w:eastAsia="Microsoft JhengHei" w:hAnsi="Microsoft JhengHei" w:cs="Microsoft JhengHei" w:hint="eastAsia"/>
        </w:rPr>
        <w:t>﹏</w:t>
      </w:r>
      <w:r>
        <w:t>&lt;/fw&gt;</w:t>
      </w:r>
    </w:p>
    <w:p w14:paraId="4CA4235B" w14:textId="7FA59128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n="blackcross"&gt;+&lt;/</w:t>
      </w:r>
      <w:r>
        <w:t>pc&gt;</w:t>
      </w:r>
    </w:p>
    <w:p w14:paraId="4FED3D57" w14:textId="24E5ED66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n="staurogram"&gt;</w:t>
      </w:r>
      <w:r w:rsidRPr="005A33BE">
        <w:rPr>
          <w:rFonts w:ascii="Segoe UI Historic" w:hAnsi="Segoe UI Historic" w:cs="Segoe UI Historic"/>
        </w:rPr>
        <w:t>⳧</w:t>
      </w:r>
      <w:r w:rsidR="007A258E" w:rsidRPr="005A33BE">
        <w:t>&lt;</w:t>
      </w:r>
      <w:r w:rsidR="007A258E">
        <w:t>/</w:t>
      </w:r>
      <w:r>
        <w:t>pc&gt;</w:t>
      </w:r>
      <w:r w:rsidR="007A258E">
        <w:tab/>
        <w:t xml:space="preserve">(Unicode </w:t>
      </w:r>
      <w:r w:rsidR="00BA528C">
        <w:t>2CE7</w:t>
      </w:r>
      <w:r w:rsidR="007A258E">
        <w:t>)</w:t>
      </w:r>
    </w:p>
    <w:p w14:paraId="33A538AF" w14:textId="7D877201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n="crosswithdots"&gt;</w:t>
      </w:r>
      <w:r w:rsidR="007A258E">
        <w:rPr>
          <w:rFonts w:ascii="New Athena Unicode" w:hAnsi="New Athena Unicode"/>
        </w:rPr>
        <w:t>※</w:t>
      </w:r>
      <w:r w:rsidR="007A258E">
        <w:t>&lt;/</w:t>
      </w:r>
      <w:r>
        <w:t>pc&gt;</w:t>
      </w:r>
      <w:r w:rsidR="007A258E">
        <w:tab/>
        <w:t>(Unicode 203B)</w:t>
      </w:r>
    </w:p>
    <w:p w14:paraId="647C68A4" w14:textId="2A37189C" w:rsidR="007A258E" w:rsidRPr="00BA528C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</w:t>
      </w:r>
      <w:r w:rsidR="007A258E" w:rsidRPr="00BA528C">
        <w:t>fourdots"&gt;</w:t>
      </w:r>
      <w:r w:rsidR="00BA528C" w:rsidRPr="00BA528C">
        <w:rPr>
          <w:rFonts w:ascii="Segoe UI Symbol" w:hAnsi="Segoe UI Symbol" w:cs="Segoe UI Symbol"/>
        </w:rPr>
        <w:t>⁘</w:t>
      </w:r>
      <w:r w:rsidR="007A258E" w:rsidRPr="00BA528C">
        <w:t>&lt;/</w:t>
      </w:r>
      <w:r w:rsidRPr="00BA528C">
        <w:t>pc&gt;</w:t>
      </w:r>
      <w:r w:rsidR="00BA528C" w:rsidRPr="00BA528C">
        <w:tab/>
      </w:r>
      <w:r w:rsidR="00BA528C" w:rsidRPr="00BA528C">
        <w:tab/>
        <w:t>(Unicode 2058)</w:t>
      </w:r>
    </w:p>
    <w:p w14:paraId="13C737F8" w14:textId="7EDF8A34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n="paragraphus"&gt;</w:t>
      </w:r>
      <w:r w:rsidR="007A258E" w:rsidRPr="00BA528C">
        <w:rPr>
          <w:rFonts w:ascii="MS Mincho" w:eastAsia="MS Mincho" w:hAnsi="MS Mincho"/>
        </w:rPr>
        <w:t>‾</w:t>
      </w:r>
      <w:r w:rsidR="007A258E" w:rsidRPr="00BA528C">
        <w:rPr>
          <w:rFonts w:ascii="New Athena Unicode" w:eastAsia="MS Mincho" w:hAnsi="New Athena Unicode"/>
        </w:rPr>
        <w:t>̷</w:t>
      </w:r>
      <w:r w:rsidR="007A258E" w:rsidRPr="00BA528C">
        <w:rPr>
          <w:rFonts w:ascii="MS Mincho" w:eastAsia="MS Mincho" w:hAnsi="MS Mincho"/>
        </w:rPr>
        <w:t>‾</w:t>
      </w:r>
      <w:r w:rsidR="007A258E" w:rsidRPr="00BA528C">
        <w:t>&lt;/</w:t>
      </w:r>
      <w:r w:rsidRPr="00BA528C">
        <w:t>pc&gt;</w:t>
      </w:r>
      <w:r w:rsidR="007A258E" w:rsidRPr="00BA528C">
        <w:tab/>
        <w:t>(Unicode 203E, 203E and 0337)</w:t>
      </w:r>
    </w:p>
    <w:p w14:paraId="06DC8D2C" w14:textId="2963D530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n="pgline"&gt;‾‾&lt;/</w:t>
      </w:r>
      <w:r w:rsidRPr="00BA528C">
        <w:t>pc&gt;</w:t>
      </w:r>
      <w:r w:rsidR="007A258E" w:rsidRPr="00BA528C">
        <w:tab/>
      </w:r>
      <w:r w:rsidR="007A258E" w:rsidRPr="00BA528C">
        <w:tab/>
        <w:t>(Unicode 203E and 203E)</w:t>
      </w:r>
    </w:p>
    <w:p w14:paraId="56208595" w14:textId="07E445A5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n="pgtilde"&gt;˜&lt;/</w:t>
      </w:r>
      <w:r w:rsidRPr="00BA528C">
        <w:t>pc&gt;</w:t>
      </w:r>
      <w:r w:rsidR="007A258E" w:rsidRPr="00BA528C">
        <w:tab/>
      </w:r>
      <w:r w:rsidR="007A258E" w:rsidRPr="00BA528C">
        <w:tab/>
        <w:t>(Unicode 02DC)</w:t>
      </w:r>
    </w:p>
    <w:p w14:paraId="38B1929A" w14:textId="389EB119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n="sandline"&gt;s</w:t>
      </w:r>
      <w:r w:rsidR="007A258E" w:rsidRPr="00BA528C">
        <w:rPr>
          <w:rFonts w:ascii="New Athena Unicode" w:hAnsi="New Athena Unicode"/>
        </w:rPr>
        <w:t>̵</w:t>
      </w:r>
      <w:r w:rsidR="007A258E" w:rsidRPr="00BA528C">
        <w:t>&lt;/</w:t>
      </w:r>
      <w:r w:rsidRPr="00BA528C">
        <w:t>pc&gt;</w:t>
      </w:r>
      <w:r w:rsidR="007A258E" w:rsidRPr="00BA528C">
        <w:tab/>
      </w:r>
      <w:r w:rsidR="007A258E" w:rsidRPr="00BA528C">
        <w:tab/>
        <w:t>(s and Unicode 0335)</w:t>
      </w:r>
    </w:p>
    <w:p w14:paraId="0F51DFE3" w14:textId="118C31BD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n="squiggle"&gt;</w:t>
      </w:r>
      <w:r w:rsidR="007A258E" w:rsidRPr="00BA528C">
        <w:rPr>
          <w:rFonts w:ascii="MS Mincho" w:eastAsia="MS Mincho" w:hAnsi="MS Mincho" w:hint="eastAsia"/>
        </w:rPr>
        <w:t>≀</w:t>
      </w:r>
      <w:r w:rsidR="007A258E" w:rsidRPr="00BA528C">
        <w:t>&lt;/</w:t>
      </w:r>
      <w:r w:rsidRPr="00BA528C">
        <w:t>pc&gt;</w:t>
      </w:r>
      <w:r w:rsidR="007A258E" w:rsidRPr="00BA528C">
        <w:tab/>
      </w:r>
      <w:r w:rsidR="007A258E" w:rsidRPr="00BA528C">
        <w:tab/>
        <w:t>(Unicode 2240)</w:t>
      </w:r>
    </w:p>
    <w:p w14:paraId="5306B4F2" w14:textId="03835817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n="threedots"&gt;</w:t>
      </w:r>
      <w:r w:rsidR="00BA528C" w:rsidRPr="00BA528C">
        <w:rPr>
          <w:rFonts w:ascii="Segoe UI Symbol" w:hAnsi="Segoe UI Symbol" w:cs="Segoe UI Symbol"/>
          <w:sz w:val="18"/>
        </w:rPr>
        <w:t>⁖</w:t>
      </w:r>
      <w:r w:rsidR="007A258E" w:rsidRPr="00BA528C">
        <w:t>&lt;/</w:t>
      </w:r>
      <w:r w:rsidRPr="00BA528C">
        <w:t>pc&gt;</w:t>
      </w:r>
      <w:r w:rsidR="007A258E" w:rsidRPr="00BA528C">
        <w:tab/>
      </w:r>
      <w:r w:rsidR="007A258E" w:rsidRPr="00BA528C">
        <w:tab/>
      </w:r>
      <w:r w:rsidR="00BA528C" w:rsidRPr="00BA528C">
        <w:t>(Unicode 2056)</w:t>
      </w:r>
    </w:p>
    <w:p w14:paraId="43588B92" w14:textId="501736A7" w:rsidR="007A258E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n="threedotsandline"&gt;</w:t>
      </w:r>
      <w:r w:rsidR="00BA528C" w:rsidRPr="00BA528C">
        <w:rPr>
          <w:rFonts w:ascii="Segoe UI Symbol" w:hAnsi="Segoe UI Symbol" w:cs="Segoe UI Symbol"/>
          <w:sz w:val="18"/>
        </w:rPr>
        <w:t>⁖</w:t>
      </w:r>
      <w:r w:rsidR="007A258E" w:rsidRPr="00BA528C">
        <w:t>–&lt;/</w:t>
      </w:r>
      <w:r>
        <w:t>pc&gt;</w:t>
      </w:r>
      <w:r w:rsidR="007A258E" w:rsidRPr="00585782">
        <w:tab/>
      </w:r>
      <w:r w:rsidR="00BA528C">
        <w:t>(Unicode 2056 plus line)</w:t>
      </w:r>
    </w:p>
    <w:p w14:paraId="36EF29D8" w14:textId="336E5A25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n="wrsymbol"&gt;ω</w:t>
      </w:r>
      <w:r w:rsidR="007A258E">
        <w:rPr>
          <w:rFonts w:ascii="Lucida Grande" w:hAnsi="Lucida Grande"/>
        </w:rPr>
        <w:t>ᵨ</w:t>
      </w:r>
      <w:r w:rsidR="007A258E">
        <w:t>&lt;/</w:t>
      </w:r>
      <w:r>
        <w:t>pc&gt;</w:t>
      </w:r>
      <w:r w:rsidR="007A258E">
        <w:tab/>
      </w:r>
      <w:r w:rsidR="007A258E">
        <w:tab/>
        <w:t>(Greek omega and Unicode 1D68)</w:t>
      </w:r>
    </w:p>
    <w:p w14:paraId="10251A17" w14:textId="2B7C28BC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n="wrsymbolwithcrosspiece"&gt;ω</w:t>
      </w:r>
      <w:r w:rsidR="007A258E">
        <w:rPr>
          <w:rFonts w:ascii="Lucida Grande" w:hAnsi="Lucida Grande"/>
        </w:rPr>
        <w:t>ᵨ</w:t>
      </w:r>
      <w:r w:rsidR="007A258E">
        <w:rPr>
          <w:rFonts w:ascii="New Athena Unicode" w:hAnsi="New Athena Unicode"/>
        </w:rPr>
        <w:t>̲</w:t>
      </w:r>
      <w:r w:rsidR="007A258E">
        <w:t>&lt;/</w:t>
      </w:r>
      <w:r>
        <w:t>pc&gt;</w:t>
      </w:r>
    </w:p>
    <w:p w14:paraId="7A6696EE" w14:textId="6D90C71F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n="diple"</w:t>
      </w:r>
      <w:r w:rsidR="007A258E" w:rsidRPr="00886A47">
        <w:t>&gt;</w:t>
      </w:r>
      <w:r w:rsidR="00BA528C" w:rsidRPr="00886A47">
        <w:rPr>
          <w:rFonts w:ascii="Gentium" w:hAnsi="Gentium"/>
          <w:color w:val="000000"/>
          <w:shd w:val="clear" w:color="auto" w:fill="FDF5E6"/>
        </w:rPr>
        <w:t>›</w:t>
      </w:r>
      <w:r w:rsidR="007A258E" w:rsidRPr="00886A47">
        <w:t>&lt;</w:t>
      </w:r>
      <w:r w:rsidR="007A258E">
        <w:t>/</w:t>
      </w:r>
      <w:r>
        <w:t>pc&gt;</w:t>
      </w:r>
      <w:r w:rsidR="007A258E">
        <w:tab/>
      </w:r>
      <w:r w:rsidR="007A258E">
        <w:tab/>
      </w:r>
    </w:p>
    <w:p w14:paraId="4CB9199A" w14:textId="66F35B8F" w:rsidR="007A258E" w:rsidRDefault="007A258E" w:rsidP="007A258E"/>
    <w:p w14:paraId="210C5D16" w14:textId="0D8618FD" w:rsidR="00CF4EEC" w:rsidRDefault="00CF4EEC" w:rsidP="007A258E">
      <w:r>
        <w:t>The following characters are used for punctuation in the line of the text (</w:t>
      </w:r>
      <w:r w:rsidR="00471A7D">
        <w:t>some</w:t>
      </w:r>
      <w:r>
        <w:t xml:space="preserve"> are also numbered in the word sequence</w:t>
      </w:r>
      <w:r w:rsidR="00886A47">
        <w:t>)</w:t>
      </w:r>
      <w:r>
        <w:t>:</w:t>
      </w:r>
    </w:p>
    <w:p w14:paraId="49520486" w14:textId="01B9FE0F" w:rsidR="00CF4EEC" w:rsidRDefault="00CF4EEC" w:rsidP="00CF4EEC">
      <w:pPr>
        <w:pStyle w:val="ListParagraph"/>
        <w:numPr>
          <w:ilvl w:val="0"/>
          <w:numId w:val="14"/>
        </w:numPr>
      </w:pPr>
      <w:r>
        <w:t xml:space="preserve">High dot:  </w:t>
      </w:r>
      <w:r w:rsidR="00886A47" w:rsidRPr="00886A47">
        <w:t>˙</w:t>
      </w:r>
      <w:r w:rsidR="00886A47">
        <w:tab/>
      </w:r>
      <w:r w:rsidR="00886A47">
        <w:tab/>
      </w:r>
      <w:r w:rsidR="00EB7A49">
        <w:tab/>
      </w:r>
      <w:r w:rsidR="00886A47">
        <w:t>(dot above: Unicode 02D9)</w:t>
      </w:r>
    </w:p>
    <w:p w14:paraId="4C918F6A" w14:textId="2A2FAAD9" w:rsidR="00CF4EEC" w:rsidRDefault="00CF4EEC" w:rsidP="00CF4EEC">
      <w:pPr>
        <w:pStyle w:val="ListParagraph"/>
        <w:numPr>
          <w:ilvl w:val="0"/>
          <w:numId w:val="14"/>
        </w:numPr>
      </w:pPr>
      <w:r>
        <w:t>Low dot:  .</w:t>
      </w:r>
      <w:r w:rsidR="00886A47">
        <w:tab/>
      </w:r>
      <w:r w:rsidR="00886A47">
        <w:tab/>
      </w:r>
      <w:r w:rsidR="00EB7A49">
        <w:tab/>
      </w:r>
      <w:r w:rsidR="00886A47">
        <w:t>(full stop: Unicode 002E)</w:t>
      </w:r>
    </w:p>
    <w:p w14:paraId="155F5B3E" w14:textId="66AD8762" w:rsidR="00CF4EEC" w:rsidRDefault="00CF4EEC" w:rsidP="00CF4EEC">
      <w:pPr>
        <w:pStyle w:val="ListParagraph"/>
        <w:numPr>
          <w:ilvl w:val="0"/>
          <w:numId w:val="14"/>
        </w:numPr>
      </w:pPr>
      <w:r>
        <w:t xml:space="preserve">Middle dot:  </w:t>
      </w:r>
      <w:r w:rsidR="00886A47" w:rsidRPr="00886A47">
        <w:t>·</w:t>
      </w:r>
      <w:r w:rsidR="00886A47">
        <w:tab/>
      </w:r>
      <w:r w:rsidR="00886A47">
        <w:tab/>
      </w:r>
      <w:r w:rsidR="00EB7A49">
        <w:tab/>
      </w:r>
      <w:r w:rsidR="00886A47">
        <w:t>(Ano teleia: Unicode 0387)</w:t>
      </w:r>
    </w:p>
    <w:p w14:paraId="729C3461" w14:textId="0B356B8C" w:rsidR="00CF4EEC" w:rsidRDefault="00CF4EEC" w:rsidP="00CF4EEC">
      <w:pPr>
        <w:pStyle w:val="ListParagraph"/>
        <w:numPr>
          <w:ilvl w:val="0"/>
          <w:numId w:val="14"/>
        </w:numPr>
      </w:pPr>
      <w:r>
        <w:t xml:space="preserve">Colon:  : </w:t>
      </w:r>
    </w:p>
    <w:p w14:paraId="1B6B99DA" w14:textId="690FFDF5" w:rsidR="00CF4EEC" w:rsidRDefault="00CF4EEC" w:rsidP="00CF4EEC">
      <w:pPr>
        <w:pStyle w:val="ListParagraph"/>
        <w:numPr>
          <w:ilvl w:val="0"/>
          <w:numId w:val="14"/>
        </w:numPr>
      </w:pPr>
      <w:r>
        <w:t>Comma:  ,</w:t>
      </w:r>
    </w:p>
    <w:p w14:paraId="5A5E9979" w14:textId="290DB735" w:rsidR="00CF4EEC" w:rsidRDefault="00CF4EEC" w:rsidP="007A258E">
      <w:pPr>
        <w:pStyle w:val="ListParagraph"/>
        <w:numPr>
          <w:ilvl w:val="0"/>
          <w:numId w:val="14"/>
        </w:numPr>
      </w:pPr>
      <w:r>
        <w:lastRenderedPageBreak/>
        <w:t xml:space="preserve">Apostrophe:  </w:t>
      </w:r>
      <w:r w:rsidR="00886A47" w:rsidRPr="00886A47">
        <w:t>ʼ</w:t>
      </w:r>
      <w:r w:rsidR="00886A47">
        <w:tab/>
        <w:t xml:space="preserve"> </w:t>
      </w:r>
      <w:r w:rsidR="00886A47">
        <w:tab/>
      </w:r>
      <w:r w:rsidR="00EB7A49">
        <w:tab/>
      </w:r>
      <w:r w:rsidR="00886A47">
        <w:t>(Unicode 02BC)</w:t>
      </w:r>
    </w:p>
    <w:p w14:paraId="407A85EA" w14:textId="1948E52A" w:rsidR="00471A7D" w:rsidRDefault="00E14432" w:rsidP="007A258E">
      <w:pPr>
        <w:pStyle w:val="ListParagraph"/>
        <w:numPr>
          <w:ilvl w:val="0"/>
          <w:numId w:val="14"/>
        </w:numPr>
      </w:pPr>
      <w:r>
        <w:t>Slash:  /</w:t>
      </w:r>
    </w:p>
    <w:p w14:paraId="6A515864" w14:textId="0F5236EE" w:rsidR="00C70CE3" w:rsidRDefault="00C70CE3" w:rsidP="007A258E">
      <w:pPr>
        <w:pStyle w:val="ListParagraph"/>
        <w:numPr>
          <w:ilvl w:val="0"/>
          <w:numId w:val="14"/>
        </w:numPr>
      </w:pPr>
      <w:r>
        <w:t>Numeral</w:t>
      </w:r>
      <w:r w:rsidR="00EB7A49">
        <w:t xml:space="preserve"> signs</w:t>
      </w:r>
      <w:r>
        <w:t>:  ʹ</w:t>
      </w:r>
      <w:r w:rsidR="00EB7A49">
        <w:t xml:space="preserve"> and  </w:t>
      </w:r>
      <w:r w:rsidR="00EB7A49" w:rsidRPr="00EB7A49">
        <w:t>͵</w:t>
      </w:r>
      <w:r w:rsidR="00EB7A49">
        <w:tab/>
      </w:r>
      <w:r>
        <w:t>(Unicode 0374</w:t>
      </w:r>
      <w:r w:rsidR="00880E6E">
        <w:t xml:space="preserve"> and 0375</w:t>
      </w:r>
      <w:r>
        <w:t>)</w:t>
      </w:r>
    </w:p>
    <w:p w14:paraId="4668924B" w14:textId="77777777" w:rsidR="00CF4EEC" w:rsidRDefault="00CF4EEC" w:rsidP="007A258E"/>
    <w:p w14:paraId="502B69FF" w14:textId="06BADF65" w:rsidR="00D0246B" w:rsidRPr="00CE25BA" w:rsidRDefault="00D0246B" w:rsidP="00D0246B">
      <w:pPr>
        <w:pStyle w:val="Heading2"/>
      </w:pPr>
      <w:r>
        <w:t>Abbreviations</w:t>
      </w:r>
    </w:p>
    <w:p w14:paraId="20B92908" w14:textId="27D78D16" w:rsidR="00D0246B" w:rsidRDefault="00D0246B" w:rsidP="00D0246B">
      <w:r>
        <w:rPr>
          <w:i/>
          <w:iCs/>
        </w:rPr>
        <w:t xml:space="preserve">Nomina sacra </w:t>
      </w:r>
      <w:r>
        <w:t xml:space="preserve">and </w:t>
      </w:r>
      <w:r w:rsidRPr="00D0246B">
        <w:t>numerals</w:t>
      </w:r>
      <w:r>
        <w:t xml:space="preserve"> are indicated by the &lt;abbr&gt; element along with overlines as they appear in the text. These are usually complete words, although in some cases may be part words.</w:t>
      </w:r>
    </w:p>
    <w:p w14:paraId="134C47E8" w14:textId="710CE604" w:rsidR="00D0246B" w:rsidRDefault="00D0246B" w:rsidP="00D0246B">
      <w:pPr>
        <w:pStyle w:val="ListParagraph"/>
        <w:numPr>
          <w:ilvl w:val="0"/>
          <w:numId w:val="12"/>
        </w:numPr>
      </w:pPr>
      <w:r>
        <w:t>&lt;w&gt;</w:t>
      </w:r>
      <w:r w:rsidRPr="00721629">
        <w:rPr>
          <w:b/>
          <w:bCs/>
        </w:rPr>
        <w:t>&lt;abbr type="nomSac"&gt;</w:t>
      </w:r>
      <w:r>
        <w:rPr>
          <w:lang w:val="el-GR"/>
        </w:rPr>
        <w:t>θ</w:t>
      </w:r>
      <w:r>
        <w:t>&lt;hi rend="overline"&gt;</w:t>
      </w:r>
      <w:r>
        <w:rPr>
          <w:lang w:val="el-GR"/>
        </w:rPr>
        <w:t>υ</w:t>
      </w:r>
      <w:r>
        <w:t>&lt;/hi&gt;&lt;/abbr&gt;&lt;/w&gt;</w:t>
      </w:r>
    </w:p>
    <w:p w14:paraId="578935FB" w14:textId="422AF3C9" w:rsidR="00D0246B" w:rsidRDefault="00D0246B" w:rsidP="00D0246B">
      <w:pPr>
        <w:pStyle w:val="ListParagraph"/>
        <w:numPr>
          <w:ilvl w:val="0"/>
          <w:numId w:val="12"/>
        </w:numPr>
      </w:pPr>
      <w:r>
        <w:t>&lt;w</w:t>
      </w:r>
      <w:r w:rsidRPr="00721629">
        <w:t>&gt;</w:t>
      </w:r>
      <w:r w:rsidRPr="00721629">
        <w:rPr>
          <w:b/>
          <w:bCs/>
        </w:rPr>
        <w:t>&lt;abbr type="num"&gt;</w:t>
      </w:r>
      <w:r>
        <w:t>&lt;hi rend="overline"&gt;</w:t>
      </w:r>
      <w:r>
        <w:rPr>
          <w:lang w:val="el-GR"/>
        </w:rPr>
        <w:t>ιβ</w:t>
      </w:r>
      <w:r>
        <w:t>&lt;/hi&gt;&lt;/abbr&gt;&lt;/w&gt;</w:t>
      </w:r>
    </w:p>
    <w:p w14:paraId="611F27BF" w14:textId="77777777" w:rsidR="00046984" w:rsidRDefault="00D0246B" w:rsidP="00D0246B">
      <w:r>
        <w:t xml:space="preserve">Abbreviations indicated by special characters are indicated with &lt;ex&gt; tags, with a rend attribute which specifies the </w:t>
      </w:r>
      <w:r w:rsidR="00624814">
        <w:t xml:space="preserve">character used. </w:t>
      </w:r>
      <w:r w:rsidR="00046984">
        <w:t>For display purposes, it is preferable to replace the enclosed characters with the rend value, but for searching purposes the full text is required. There are two in this category:</w:t>
      </w:r>
    </w:p>
    <w:p w14:paraId="7FA99574" w14:textId="20505E62" w:rsidR="00D0246B" w:rsidRDefault="00046984" w:rsidP="00046984">
      <w:pPr>
        <w:pStyle w:val="ListParagraph"/>
        <w:numPr>
          <w:ilvl w:val="0"/>
          <w:numId w:val="13"/>
        </w:numPr>
      </w:pPr>
      <w:r w:rsidRPr="00721629">
        <w:rPr>
          <w:b/>
          <w:bCs/>
        </w:rPr>
        <w:t>&lt;ex rend="ϗ"&gt;</w:t>
      </w:r>
      <w:r w:rsidRPr="00721629">
        <w:rPr>
          <w:b/>
          <w:bCs/>
          <w:lang w:val="el-GR"/>
        </w:rPr>
        <w:t>και</w:t>
      </w:r>
      <w:r w:rsidRPr="00721629">
        <w:rPr>
          <w:b/>
          <w:bCs/>
        </w:rPr>
        <w:t>&lt;/ex&gt;</w:t>
      </w:r>
      <w:r>
        <w:tab/>
      </w:r>
      <w:r w:rsidRPr="00046984">
        <w:rPr>
          <w:i/>
          <w:iCs/>
        </w:rPr>
        <w:t>kai-compendium</w:t>
      </w:r>
    </w:p>
    <w:p w14:paraId="46418C39" w14:textId="5CC166E5" w:rsidR="00046984" w:rsidRDefault="00046984" w:rsidP="00046984">
      <w:pPr>
        <w:pStyle w:val="ListParagraph"/>
        <w:numPr>
          <w:ilvl w:val="0"/>
          <w:numId w:val="13"/>
        </w:numPr>
      </w:pPr>
      <w:r w:rsidRPr="00721629">
        <w:rPr>
          <w:b/>
          <w:bCs/>
        </w:rPr>
        <w:t>&lt;ex rend="¯"&gt;ν&lt;/ex&gt;</w:t>
      </w:r>
      <w:r>
        <w:tab/>
        <w:t xml:space="preserve">superline </w:t>
      </w:r>
      <w:r>
        <w:rPr>
          <w:i/>
          <w:iCs/>
        </w:rPr>
        <w:t>nu</w:t>
      </w:r>
      <w:r>
        <w:t xml:space="preserve">  (indicated by a combining overline on</w:t>
      </w:r>
    </w:p>
    <w:p w14:paraId="02954A7E" w14:textId="0244CEC9" w:rsidR="00046984" w:rsidRPr="00046984" w:rsidRDefault="00046984" w:rsidP="00046984">
      <w:pPr>
        <w:pStyle w:val="ListParagraph"/>
        <w:ind w:left="785"/>
      </w:pPr>
      <w:r>
        <w:tab/>
      </w:r>
      <w:r>
        <w:tab/>
      </w:r>
      <w:r>
        <w:tab/>
      </w:r>
      <w:r>
        <w:tab/>
        <w:t>the previous letter</w:t>
      </w:r>
      <w:r w:rsidR="00721629">
        <w:t>).</w:t>
      </w:r>
    </w:p>
    <w:p w14:paraId="02285B3B" w14:textId="762A0432" w:rsidR="00D0246B" w:rsidRDefault="00046984" w:rsidP="00D0246B">
      <w:r>
        <w:t xml:space="preserve">Other </w:t>
      </w:r>
      <w:r w:rsidR="00721629">
        <w:t xml:space="preserve">abbreviations are indicated by the presence of </w:t>
      </w:r>
      <w:r w:rsidR="00721629">
        <w:rPr>
          <w:b/>
          <w:bCs/>
        </w:rPr>
        <w:t>&lt;ex&gt;…&lt;/ex&gt;</w:t>
      </w:r>
      <w:r w:rsidR="00721629" w:rsidRPr="00721629">
        <w:rPr>
          <w:b/>
          <w:bCs/>
        </w:rPr>
        <w:t xml:space="preserve"> </w:t>
      </w:r>
      <w:r w:rsidR="00721629">
        <w:t xml:space="preserve">enclosing the missing letters, and should be rendered by parentheses, e.g. </w:t>
      </w:r>
      <w:r w:rsidR="00721629">
        <w:rPr>
          <w:lang w:val="el-GR"/>
        </w:rPr>
        <w:t>μ</w:t>
      </w:r>
      <w:r w:rsidR="00721629" w:rsidRPr="00721629">
        <w:t>(</w:t>
      </w:r>
      <w:r w:rsidR="00721629">
        <w:rPr>
          <w:lang w:val="el-GR"/>
        </w:rPr>
        <w:t>ου</w:t>
      </w:r>
      <w:r w:rsidR="00721629" w:rsidRPr="00721629">
        <w:t>)</w:t>
      </w:r>
    </w:p>
    <w:p w14:paraId="44EFE40E" w14:textId="77777777" w:rsidR="00721629" w:rsidRPr="00721629" w:rsidRDefault="00721629" w:rsidP="00D0246B"/>
    <w:p w14:paraId="3F4FB219" w14:textId="2CF8C0CB" w:rsidR="007A258E" w:rsidRPr="00CE25BA" w:rsidRDefault="007A258E" w:rsidP="007A258E">
      <w:pPr>
        <w:pStyle w:val="Heading2"/>
      </w:pPr>
      <w:r w:rsidRPr="00CE25BA">
        <w:t>Missing</w:t>
      </w:r>
      <w:r w:rsidR="00CF4EEC">
        <w:t xml:space="preserve"> and hard to read</w:t>
      </w:r>
      <w:r w:rsidRPr="00CE25BA">
        <w:t xml:space="preserve"> text </w:t>
      </w:r>
    </w:p>
    <w:p w14:paraId="6F702E77" w14:textId="77777777" w:rsidR="007A258E" w:rsidRPr="00CE25BA" w:rsidRDefault="007A258E" w:rsidP="007A258E">
      <w:r w:rsidRPr="00CE25BA">
        <w:t>Gaps are treated as separate elements as follows:</w:t>
      </w:r>
    </w:p>
    <w:p w14:paraId="3DB36CB6" w14:textId="77777777" w:rsidR="007A258E" w:rsidRPr="00CE25BA" w:rsidRDefault="007A258E" w:rsidP="007A258E">
      <w:r w:rsidRPr="00765531">
        <w:rPr>
          <w:b/>
        </w:rPr>
        <w:t>&lt;gap extent="1" units="chars" /&gt;</w:t>
      </w:r>
      <w:r w:rsidRPr="00CE25BA">
        <w:t xml:space="preserve"> displays a space of 1 character within a line</w:t>
      </w:r>
    </w:p>
    <w:p w14:paraId="275E6819" w14:textId="77777777" w:rsidR="007A258E" w:rsidRPr="00CE25BA" w:rsidRDefault="007A258E" w:rsidP="007A258E">
      <w:r w:rsidRPr="00765531">
        <w:rPr>
          <w:b/>
        </w:rPr>
        <w:t xml:space="preserve">&lt;gap extent="10" units="lines" /&gt; </w:t>
      </w:r>
      <w:r w:rsidRPr="00CE25BA">
        <w:t>displays a space of 10 lines</w:t>
      </w:r>
    </w:p>
    <w:p w14:paraId="6BCC42B9" w14:textId="77777777" w:rsidR="007A258E" w:rsidRPr="00CE25BA" w:rsidRDefault="007A258E" w:rsidP="007A258E">
      <w:r w:rsidRPr="00CE25BA">
        <w:t>Note also the following type of gap:</w:t>
      </w:r>
    </w:p>
    <w:p w14:paraId="1628A387" w14:textId="5E08FF24" w:rsidR="007A258E" w:rsidRDefault="007A258E" w:rsidP="007A258E">
      <w:r w:rsidRPr="00765531">
        <w:rPr>
          <w:b/>
        </w:rPr>
        <w:t>&lt;gap reason="unreadable" units="chars" extent="5" /&gt;</w:t>
      </w:r>
      <w:r w:rsidRPr="00CE25BA">
        <w:t xml:space="preserve"> which indicates unreadable characters.</w:t>
      </w:r>
    </w:p>
    <w:p w14:paraId="1A30E84A" w14:textId="614C1B0C" w:rsidR="00CF4EEC" w:rsidRDefault="00CF4EEC" w:rsidP="007A258E"/>
    <w:p w14:paraId="5AA8DE6C" w14:textId="77777777" w:rsidR="00CF4EEC" w:rsidRDefault="00CF4EEC" w:rsidP="00CF4EEC">
      <w:r w:rsidRPr="00CD59A7">
        <w:t xml:space="preserve">Text tagged as </w:t>
      </w:r>
      <w:r w:rsidRPr="00CD59A7">
        <w:rPr>
          <w:b/>
        </w:rPr>
        <w:t>&lt;supplied&gt;...&lt;/supplied&gt;</w:t>
      </w:r>
      <w:r w:rsidRPr="00CD59A7">
        <w:t xml:space="preserve"> has been reconstructed by editors</w:t>
      </w:r>
      <w:r>
        <w:t>. The custom is to display this within square brackets, e.g. t[hus]</w:t>
      </w:r>
    </w:p>
    <w:p w14:paraId="1B69CEEC" w14:textId="77777777" w:rsidR="00CF4EEC" w:rsidRPr="00585782" w:rsidRDefault="00CF4EEC" w:rsidP="00CF4EEC">
      <w:pPr>
        <w:rPr>
          <w:rFonts w:ascii="Times" w:hAnsi="Times"/>
        </w:rPr>
      </w:pPr>
      <w:r w:rsidRPr="00CD59A7">
        <w:t xml:space="preserve">Text tagged as </w:t>
      </w:r>
      <w:r w:rsidRPr="00CD59A7">
        <w:rPr>
          <w:b/>
        </w:rPr>
        <w:t>&lt;</w:t>
      </w:r>
      <w:r>
        <w:rPr>
          <w:b/>
        </w:rPr>
        <w:t>unclear</w:t>
      </w:r>
      <w:r w:rsidRPr="00CD59A7">
        <w:rPr>
          <w:b/>
        </w:rPr>
        <w:t>&gt;...&lt;/</w:t>
      </w:r>
      <w:r>
        <w:rPr>
          <w:b/>
        </w:rPr>
        <w:t>unclear</w:t>
      </w:r>
      <w:r w:rsidRPr="00CD59A7">
        <w:rPr>
          <w:b/>
        </w:rPr>
        <w:t>&gt;</w:t>
      </w:r>
      <w:r w:rsidRPr="00CD59A7">
        <w:t xml:space="preserve"> </w:t>
      </w:r>
      <w:r>
        <w:t xml:space="preserve">is difficult to read. Each character within such tags is normally indicated by a dot below the letter (Unicode 0323), e.g. tḥụṣ   </w:t>
      </w:r>
    </w:p>
    <w:p w14:paraId="4533E69C" w14:textId="77777777" w:rsidR="00CF4EEC" w:rsidRDefault="00CF4EEC" w:rsidP="00CF4EEC"/>
    <w:p w14:paraId="3FB69618" w14:textId="77777777" w:rsidR="00CF4EEC" w:rsidRPr="001A2404" w:rsidRDefault="00CF4EEC" w:rsidP="007A258E"/>
    <w:sectPr w:rsidR="00CF4EEC" w:rsidRPr="001A2404">
      <w:headerReference w:type="default" r:id="rId7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3632F" w14:textId="77777777" w:rsidR="007455A8" w:rsidRDefault="007455A8">
      <w:r>
        <w:separator/>
      </w:r>
    </w:p>
  </w:endnote>
  <w:endnote w:type="continuationSeparator" w:id="0">
    <w:p w14:paraId="4333422A" w14:textId="77777777" w:rsidR="007455A8" w:rsidRDefault="00745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TUS Cyberbit Basic">
    <w:altName w:val="Yu Gothic"/>
    <w:panose1 w:val="020B0604020202020204"/>
    <w:charset w:val="80"/>
    <w:family w:val="auto"/>
    <w:pitch w:val="variable"/>
    <w:sig w:usb0="00000001" w:usb1="00000000" w:usb2="01000407" w:usb3="00000000" w:csb0="00020000" w:csb1="00000000"/>
  </w:font>
  <w:font w:name="ヒラギノ角ゴ Pro W6">
    <w:altName w:val="Yu Gothic"/>
    <w:panose1 w:val="020B0600000000000000"/>
    <w:charset w:val="80"/>
    <w:family w:val="auto"/>
    <w:notTrueType/>
    <w:pitch w:val="variable"/>
    <w:sig w:usb0="00000001" w:usb1="00000000" w:usb2="01000407" w:usb3="00000000" w:csb0="0002000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New Athena Unicode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tium">
    <w:panose1 w:val="020B0604020202020204"/>
    <w:charset w:val="4D"/>
    <w:family w:val="auto"/>
    <w:pitch w:val="variable"/>
    <w:sig w:usb0="E000007F" w:usb1="00000003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9399C" w14:textId="77777777" w:rsidR="007455A8" w:rsidRDefault="007455A8">
      <w:r>
        <w:separator/>
      </w:r>
    </w:p>
  </w:footnote>
  <w:footnote w:type="continuationSeparator" w:id="0">
    <w:p w14:paraId="5A6504F8" w14:textId="77777777" w:rsidR="007455A8" w:rsidRDefault="00745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BABBE" w14:textId="77777777" w:rsidR="007A258E" w:rsidRDefault="007A258E">
    <w:pPr>
      <w:pStyle w:val="Head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26B7"/>
    <w:multiLevelType w:val="hybridMultilevel"/>
    <w:tmpl w:val="E702EA6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E2467"/>
    <w:multiLevelType w:val="hybridMultilevel"/>
    <w:tmpl w:val="600AEB5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75F99"/>
    <w:multiLevelType w:val="hybridMultilevel"/>
    <w:tmpl w:val="65F4D0C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E5F96"/>
    <w:multiLevelType w:val="hybridMultilevel"/>
    <w:tmpl w:val="B158232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6550A"/>
    <w:multiLevelType w:val="hybridMultilevel"/>
    <w:tmpl w:val="72303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E37C6"/>
    <w:multiLevelType w:val="hybridMultilevel"/>
    <w:tmpl w:val="C96E344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775E7"/>
    <w:multiLevelType w:val="hybridMultilevel"/>
    <w:tmpl w:val="DD50D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950B8"/>
    <w:multiLevelType w:val="hybridMultilevel"/>
    <w:tmpl w:val="D52693E2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45911248"/>
    <w:multiLevelType w:val="hybridMultilevel"/>
    <w:tmpl w:val="1B6C527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1642A8"/>
    <w:multiLevelType w:val="hybridMultilevel"/>
    <w:tmpl w:val="F4BC836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274E5"/>
    <w:multiLevelType w:val="hybridMultilevel"/>
    <w:tmpl w:val="90601F3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6375C"/>
    <w:multiLevelType w:val="hybridMultilevel"/>
    <w:tmpl w:val="ED14B64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354BF"/>
    <w:multiLevelType w:val="hybridMultilevel"/>
    <w:tmpl w:val="BBAE878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85BD7"/>
    <w:multiLevelType w:val="hybridMultilevel"/>
    <w:tmpl w:val="2F9AB02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8393879">
    <w:abstractNumId w:val="8"/>
  </w:num>
  <w:num w:numId="2" w16cid:durableId="359014474">
    <w:abstractNumId w:val="5"/>
  </w:num>
  <w:num w:numId="3" w16cid:durableId="1701708509">
    <w:abstractNumId w:val="0"/>
  </w:num>
  <w:num w:numId="4" w16cid:durableId="2029866344">
    <w:abstractNumId w:val="13"/>
  </w:num>
  <w:num w:numId="5" w16cid:durableId="1533881552">
    <w:abstractNumId w:val="2"/>
  </w:num>
  <w:num w:numId="6" w16cid:durableId="1821801812">
    <w:abstractNumId w:val="11"/>
  </w:num>
  <w:num w:numId="7" w16cid:durableId="1297251201">
    <w:abstractNumId w:val="9"/>
  </w:num>
  <w:num w:numId="8" w16cid:durableId="1433284529">
    <w:abstractNumId w:val="3"/>
  </w:num>
  <w:num w:numId="9" w16cid:durableId="1677997028">
    <w:abstractNumId w:val="10"/>
  </w:num>
  <w:num w:numId="10" w16cid:durableId="1734429281">
    <w:abstractNumId w:val="12"/>
  </w:num>
  <w:num w:numId="11" w16cid:durableId="862981937">
    <w:abstractNumId w:val="1"/>
  </w:num>
  <w:num w:numId="12" w16cid:durableId="770467317">
    <w:abstractNumId w:val="4"/>
  </w:num>
  <w:num w:numId="13" w16cid:durableId="857349686">
    <w:abstractNumId w:val="7"/>
  </w:num>
  <w:num w:numId="14" w16cid:durableId="76827878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gh Houghton (Theology and Religion)">
    <w15:presenceInfo w15:providerId="AD" w15:userId="S::h.a.g.houghton@bham.ac.uk::d419ab3f-3a7f-43ee-8403-a4677b59bc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E2"/>
    <w:rsid w:val="00012DC8"/>
    <w:rsid w:val="00046984"/>
    <w:rsid w:val="000F02AC"/>
    <w:rsid w:val="001D1FAF"/>
    <w:rsid w:val="00200ED0"/>
    <w:rsid w:val="0029620F"/>
    <w:rsid w:val="00376888"/>
    <w:rsid w:val="003A0F18"/>
    <w:rsid w:val="003B3DF7"/>
    <w:rsid w:val="004165D0"/>
    <w:rsid w:val="00471A7D"/>
    <w:rsid w:val="005A03A4"/>
    <w:rsid w:val="005A33BE"/>
    <w:rsid w:val="00624814"/>
    <w:rsid w:val="00635C8D"/>
    <w:rsid w:val="006872E2"/>
    <w:rsid w:val="006D6D2C"/>
    <w:rsid w:val="00721629"/>
    <w:rsid w:val="007455A8"/>
    <w:rsid w:val="007A258E"/>
    <w:rsid w:val="00880E6E"/>
    <w:rsid w:val="00886A47"/>
    <w:rsid w:val="00A158E4"/>
    <w:rsid w:val="00A80407"/>
    <w:rsid w:val="00AF34FF"/>
    <w:rsid w:val="00B830A1"/>
    <w:rsid w:val="00BA528C"/>
    <w:rsid w:val="00C70CE3"/>
    <w:rsid w:val="00CF4EEC"/>
    <w:rsid w:val="00D0246B"/>
    <w:rsid w:val="00E14432"/>
    <w:rsid w:val="00EB7A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4D2F68"/>
  <w15:chartTrackingRefBased/>
  <w15:docId w15:val="{09FDE85C-EB91-9C4A-AFB8-1D1F97A1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6872E2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872E2"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6872E2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872E2"/>
    <w:rPr>
      <w:color w:val="0000FF"/>
      <w:u w:val="single"/>
    </w:rPr>
  </w:style>
  <w:style w:type="character" w:styleId="FollowedHyperlink">
    <w:name w:val="FollowedHyperlink"/>
    <w:basedOn w:val="DefaultParagraphFont"/>
    <w:rsid w:val="00CD59A7"/>
    <w:rPr>
      <w:color w:val="800080"/>
      <w:u w:val="single"/>
    </w:rPr>
  </w:style>
  <w:style w:type="paragraph" w:styleId="Header">
    <w:name w:val="header"/>
    <w:basedOn w:val="Normal"/>
    <w:rsid w:val="007655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655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5531"/>
  </w:style>
  <w:style w:type="paragraph" w:styleId="ListParagraph">
    <w:name w:val="List Paragraph"/>
    <w:basedOn w:val="Normal"/>
    <w:uiPriority w:val="72"/>
    <w:qFormat/>
    <w:rsid w:val="00D0246B"/>
    <w:pPr>
      <w:ind w:left="720"/>
      <w:contextualSpacing/>
    </w:pPr>
  </w:style>
  <w:style w:type="paragraph" w:styleId="Revision">
    <w:name w:val="Revision"/>
    <w:hidden/>
    <w:uiPriority w:val="71"/>
    <w:rsid w:val="001D1FAF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2146</Words>
  <Characters>12238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Specifying XML source for Codex Sinaiticus</vt:lpstr>
    </vt:vector>
  </TitlesOfParts>
  <Company>Institute for Textual Scholarship and Electronic Edi</Company>
  <LinksUpToDate>false</LinksUpToDate>
  <CharactersWithSpaces>14356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Specifying XML source for Codex Sinaiticus</dc:title>
  <dc:subject/>
  <dc:creator>Peter Robinson</dc:creator>
  <cp:keywords/>
  <cp:lastModifiedBy>Hugh Houghton (Theology and Religion)</cp:lastModifiedBy>
  <cp:revision>21</cp:revision>
  <dcterms:created xsi:type="dcterms:W3CDTF">2023-01-06T16:40:00Z</dcterms:created>
  <dcterms:modified xsi:type="dcterms:W3CDTF">2023-04-06T17:31:00Z</dcterms:modified>
</cp:coreProperties>
</file>